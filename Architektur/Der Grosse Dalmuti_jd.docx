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FDD" w:rsidRPr="00F3256C" w:rsidRDefault="00BC5A8C" w:rsidP="00601FDD">
      <w:pPr>
        <w:pStyle w:val="Deckblatt"/>
        <w:rPr>
          <w:rFonts w:asciiTheme="minorHAnsi" w:hAnsiTheme="minorHAnsi"/>
        </w:rPr>
      </w:pPr>
      <w:r>
        <w:rPr>
          <w:rFonts w:asciiTheme="minorHAnsi" w:hAnsiTheme="minorHAnsi"/>
        </w:rPr>
        <w:t>Fachhochschule Nordwestschweiz</w:t>
      </w:r>
    </w:p>
    <w:p w:rsidR="00601FDD" w:rsidRPr="00F3256C" w:rsidRDefault="00601FDD" w:rsidP="00601FDD">
      <w:pPr>
        <w:pStyle w:val="Deckblatt"/>
        <w:rPr>
          <w:rFonts w:asciiTheme="minorHAnsi" w:hAnsiTheme="minorHAnsi"/>
        </w:rPr>
      </w:pPr>
    </w:p>
    <w:p w:rsidR="00601FDD" w:rsidRPr="00F3256C" w:rsidRDefault="00601FDD" w:rsidP="00601FDD">
      <w:pPr>
        <w:pStyle w:val="Deckblatt"/>
        <w:pBdr>
          <w:top w:val="single" w:sz="12" w:space="1" w:color="auto"/>
        </w:pBdr>
        <w:rPr>
          <w:rFonts w:asciiTheme="minorHAnsi" w:hAnsiTheme="minorHAnsi"/>
        </w:rPr>
      </w:pPr>
    </w:p>
    <w:p w:rsidR="00601FDD" w:rsidRDefault="00601FDD" w:rsidP="00601FDD">
      <w:pPr>
        <w:pStyle w:val="Deckblatt"/>
        <w:rPr>
          <w:rFonts w:asciiTheme="minorHAnsi" w:hAnsiTheme="minorHAnsi"/>
        </w:rPr>
      </w:pPr>
    </w:p>
    <w:p w:rsidR="00F3256C" w:rsidRPr="009E6C59" w:rsidRDefault="009E6C59" w:rsidP="00601FDD">
      <w:pPr>
        <w:pStyle w:val="Deckblatt"/>
        <w:rPr>
          <w:rFonts w:ascii="Consolas" w:hAnsi="Consolas" w:cs="Consolas"/>
          <w:b/>
          <w:sz w:val="72"/>
        </w:rPr>
      </w:pPr>
      <w:r w:rsidRPr="009E6C59">
        <w:rPr>
          <w:rFonts w:ascii="Consolas" w:hAnsi="Consolas" w:cs="Consolas"/>
          <w:b/>
          <w:sz w:val="72"/>
        </w:rPr>
        <w:t>Error 404</w:t>
      </w:r>
    </w:p>
    <w:p w:rsidR="00F3256C" w:rsidRPr="00F3256C" w:rsidRDefault="002D1742" w:rsidP="00601FDD">
      <w:pPr>
        <w:pStyle w:val="Deckblatt"/>
        <w:rPr>
          <w:rFonts w:asciiTheme="minorHAnsi" w:hAnsiTheme="minorHAnsi"/>
          <w:b/>
        </w:rPr>
      </w:pPr>
      <w:r>
        <w:rPr>
          <w:rFonts w:asciiTheme="minorHAnsi" w:hAnsiTheme="minorHAnsi"/>
          <w:b/>
        </w:rPr>
        <w:t xml:space="preserve">Informatik </w:t>
      </w:r>
      <w:r w:rsidR="00BC5A8C">
        <w:rPr>
          <w:rFonts w:asciiTheme="minorHAnsi" w:hAnsiTheme="minorHAnsi"/>
          <w:b/>
        </w:rPr>
        <w:t>Projektarbeit</w:t>
      </w:r>
    </w:p>
    <w:p w:rsidR="00601FDD" w:rsidRPr="00F3256C" w:rsidRDefault="00601FDD" w:rsidP="00601FDD">
      <w:pPr>
        <w:pStyle w:val="Deckblatt"/>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BC5A8C" w:rsidP="00601FDD">
      <w:pPr>
        <w:spacing w:line="360" w:lineRule="auto"/>
        <w:jc w:val="center"/>
        <w:rPr>
          <w:rFonts w:cs="Times New Roman"/>
          <w:b/>
          <w:sz w:val="52"/>
          <w:szCs w:val="52"/>
        </w:rPr>
      </w:pPr>
      <w:r>
        <w:rPr>
          <w:rFonts w:cs="Times New Roman"/>
          <w:b/>
          <w:sz w:val="52"/>
          <w:szCs w:val="52"/>
        </w:rPr>
        <w:t xml:space="preserve">Der grosse </w:t>
      </w:r>
      <w:proofErr w:type="spellStart"/>
      <w:r>
        <w:rPr>
          <w:rFonts w:cs="Times New Roman"/>
          <w:b/>
          <w:sz w:val="52"/>
          <w:szCs w:val="52"/>
        </w:rPr>
        <w:t>Dalmuti</w:t>
      </w:r>
      <w:proofErr w:type="spellEnd"/>
    </w:p>
    <w:p w:rsidR="00601FDD" w:rsidRDefault="00601FDD" w:rsidP="00601FDD">
      <w:pPr>
        <w:pStyle w:val="Deckblatt"/>
        <w:rPr>
          <w:rFonts w:asciiTheme="minorHAnsi" w:hAnsiTheme="minorHAnsi"/>
        </w:rPr>
      </w:pPr>
    </w:p>
    <w:p w:rsidR="00F3256C" w:rsidRDefault="00F3256C" w:rsidP="00601FDD">
      <w:pPr>
        <w:pStyle w:val="Deckblatt"/>
        <w:rPr>
          <w:rFonts w:asciiTheme="minorHAnsi" w:hAnsiTheme="minorHAnsi"/>
        </w:rPr>
      </w:pPr>
    </w:p>
    <w:p w:rsidR="00F3256C" w:rsidRPr="00F3256C" w:rsidRDefault="00F3256C" w:rsidP="00601FDD">
      <w:pPr>
        <w:pStyle w:val="Deckblatt"/>
        <w:rPr>
          <w:rFonts w:asciiTheme="minorHAnsi" w:hAnsiTheme="minorHAnsi"/>
        </w:rPr>
      </w:pPr>
    </w:p>
    <w:p w:rsidR="00601FDD" w:rsidRPr="00F3256C" w:rsidRDefault="00601FDD" w:rsidP="002D1742">
      <w:pPr>
        <w:pStyle w:val="Deckblatt"/>
        <w:tabs>
          <w:tab w:val="left" w:pos="7768"/>
        </w:tabs>
        <w:jc w:val="left"/>
        <w:rPr>
          <w:rFonts w:asciiTheme="minorHAnsi" w:hAnsiTheme="minorHAnsi"/>
        </w:rPr>
      </w:pPr>
    </w:p>
    <w:p w:rsidR="00601FDD" w:rsidRDefault="00601FDD" w:rsidP="00601FDD">
      <w:pPr>
        <w:pStyle w:val="Deckblatt"/>
        <w:pBdr>
          <w:bottom w:val="single" w:sz="12" w:space="1" w:color="auto"/>
        </w:pBdr>
        <w:rPr>
          <w:rFonts w:asciiTheme="minorHAnsi" w:hAnsiTheme="minorHAnsi"/>
        </w:rPr>
      </w:pPr>
    </w:p>
    <w:p w:rsidR="00F3256C" w:rsidRDefault="00F3256C" w:rsidP="00601FDD">
      <w:pPr>
        <w:pStyle w:val="Deckblatt"/>
        <w:pBdr>
          <w:bottom w:val="single" w:sz="12" w:space="1" w:color="auto"/>
        </w:pBdr>
        <w:rPr>
          <w:rFonts w:asciiTheme="minorHAnsi" w:hAnsiTheme="minorHAnsi"/>
        </w:rPr>
      </w:pPr>
    </w:p>
    <w:p w:rsidR="00F3256C" w:rsidRPr="00F3256C" w:rsidRDefault="00F3256C" w:rsidP="00601FDD">
      <w:pPr>
        <w:pStyle w:val="Deckblatt"/>
        <w:pBdr>
          <w:bottom w:val="single" w:sz="12" w:space="1" w:color="auto"/>
        </w:pBdr>
        <w:rPr>
          <w:rFonts w:asciiTheme="minorHAnsi" w:hAnsiTheme="minorHAnsi"/>
        </w:rPr>
      </w:pPr>
    </w:p>
    <w:p w:rsidR="00601FDD" w:rsidRPr="00F3256C" w:rsidRDefault="00601FDD" w:rsidP="00601FDD">
      <w:pPr>
        <w:pStyle w:val="Deckblatt"/>
        <w:rPr>
          <w:rFonts w:asciiTheme="minorHAnsi" w:hAnsiTheme="minorHAnsi"/>
        </w:rPr>
      </w:pPr>
    </w:p>
    <w:p w:rsidR="00601FDD" w:rsidRPr="00F3256C" w:rsidRDefault="00BC5A8C" w:rsidP="00601FDD">
      <w:pPr>
        <w:pStyle w:val="Deckblatt"/>
        <w:rPr>
          <w:rFonts w:asciiTheme="minorHAnsi" w:hAnsiTheme="minorHAnsi"/>
          <w:sz w:val="32"/>
          <w:szCs w:val="32"/>
        </w:rPr>
      </w:pPr>
      <w:r>
        <w:rPr>
          <w:rFonts w:asciiTheme="minorHAnsi" w:hAnsiTheme="minorHAnsi"/>
          <w:sz w:val="32"/>
          <w:szCs w:val="32"/>
        </w:rPr>
        <w:t>vorgelegt am 1. November 2013</w:t>
      </w:r>
    </w:p>
    <w:p w:rsidR="00601FDD" w:rsidRPr="00F3256C" w:rsidRDefault="00601FDD" w:rsidP="00601FDD">
      <w:pPr>
        <w:pStyle w:val="Deckblatt"/>
        <w:rPr>
          <w:rFonts w:asciiTheme="minorHAnsi" w:hAnsiTheme="minorHAnsi"/>
          <w:sz w:val="32"/>
          <w:szCs w:val="32"/>
        </w:rPr>
      </w:pPr>
    </w:p>
    <w:p w:rsidR="00601FDD" w:rsidRDefault="00601FDD" w:rsidP="00601FDD">
      <w:pPr>
        <w:pStyle w:val="Deckblatt"/>
        <w:rPr>
          <w:rFonts w:asciiTheme="minorHAnsi" w:hAnsiTheme="minorHAnsi"/>
          <w:sz w:val="32"/>
          <w:szCs w:val="32"/>
        </w:rPr>
      </w:pPr>
      <w:r w:rsidRPr="00F3256C">
        <w:rPr>
          <w:rFonts w:asciiTheme="minorHAnsi" w:hAnsiTheme="minorHAnsi"/>
          <w:sz w:val="32"/>
          <w:szCs w:val="32"/>
        </w:rPr>
        <w:t xml:space="preserve">von </w:t>
      </w:r>
    </w:p>
    <w:p w:rsidR="00BC5A8C" w:rsidRDefault="00BC5A8C" w:rsidP="00601FDD">
      <w:pPr>
        <w:pStyle w:val="Deckblatt"/>
        <w:rPr>
          <w:rFonts w:asciiTheme="minorHAnsi" w:hAnsiTheme="minorHAnsi"/>
          <w:sz w:val="32"/>
          <w:szCs w:val="32"/>
        </w:rPr>
      </w:pPr>
    </w:p>
    <w:p w:rsidR="00BC5A8C" w:rsidRDefault="00BC5A8C" w:rsidP="00601FDD">
      <w:pPr>
        <w:pStyle w:val="Deckblatt"/>
        <w:rPr>
          <w:rFonts w:asciiTheme="minorHAnsi" w:hAnsiTheme="minorHAnsi"/>
          <w:sz w:val="32"/>
          <w:szCs w:val="32"/>
        </w:rPr>
      </w:pPr>
      <w:r>
        <w:rPr>
          <w:rFonts w:asciiTheme="minorHAnsi" w:hAnsiTheme="minorHAnsi"/>
          <w:sz w:val="32"/>
          <w:szCs w:val="32"/>
        </w:rPr>
        <w:t>Elias Buff</w:t>
      </w:r>
    </w:p>
    <w:p w:rsidR="00BC5A8C" w:rsidRDefault="00BC5A8C" w:rsidP="00601FDD">
      <w:pPr>
        <w:pStyle w:val="Deckblatt"/>
        <w:rPr>
          <w:rFonts w:asciiTheme="minorHAnsi" w:hAnsiTheme="minorHAnsi"/>
          <w:sz w:val="32"/>
          <w:szCs w:val="32"/>
        </w:rPr>
      </w:pPr>
      <w:r>
        <w:rPr>
          <w:rFonts w:asciiTheme="minorHAnsi" w:hAnsiTheme="minorHAnsi"/>
          <w:sz w:val="32"/>
          <w:szCs w:val="32"/>
        </w:rPr>
        <w:t>Jonas Däster</w:t>
      </w:r>
    </w:p>
    <w:p w:rsidR="00BC5A8C" w:rsidRDefault="004668BC" w:rsidP="00601FDD">
      <w:pPr>
        <w:pStyle w:val="Deckblatt"/>
        <w:rPr>
          <w:rFonts w:asciiTheme="minorHAnsi" w:hAnsiTheme="minorHAnsi"/>
          <w:sz w:val="32"/>
          <w:szCs w:val="32"/>
        </w:rPr>
      </w:pPr>
      <w:r>
        <w:rPr>
          <w:rFonts w:asciiTheme="minorHAnsi" w:hAnsiTheme="minorHAnsi"/>
          <w:sz w:val="32"/>
          <w:szCs w:val="32"/>
        </w:rPr>
        <w:t>There</w:t>
      </w:r>
      <w:r w:rsidR="00BC5A8C">
        <w:rPr>
          <w:rFonts w:asciiTheme="minorHAnsi" w:hAnsiTheme="minorHAnsi"/>
          <w:sz w:val="32"/>
          <w:szCs w:val="32"/>
        </w:rPr>
        <w:t>sa Ehrmann</w:t>
      </w:r>
    </w:p>
    <w:p w:rsidR="00BC5A8C" w:rsidRPr="00F3256C" w:rsidRDefault="00BC5A8C" w:rsidP="00601FDD">
      <w:pPr>
        <w:pStyle w:val="Deckblatt"/>
        <w:rPr>
          <w:rFonts w:asciiTheme="minorHAnsi" w:hAnsiTheme="minorHAnsi"/>
          <w:sz w:val="32"/>
          <w:szCs w:val="32"/>
        </w:rPr>
      </w:pPr>
      <w:r>
        <w:rPr>
          <w:rFonts w:asciiTheme="minorHAnsi" w:hAnsiTheme="minorHAnsi"/>
          <w:sz w:val="32"/>
          <w:szCs w:val="32"/>
        </w:rPr>
        <w:t>Thomas Reichert</w:t>
      </w:r>
    </w:p>
    <w:p w:rsidR="00F3256C" w:rsidRPr="00F3256C" w:rsidRDefault="00F3256C" w:rsidP="00601FDD">
      <w:pPr>
        <w:pStyle w:val="Deckblatt"/>
        <w:rPr>
          <w:rFonts w:asciiTheme="minorHAnsi" w:hAnsiTheme="minorHAnsi"/>
          <w:sz w:val="32"/>
          <w:szCs w:val="32"/>
        </w:rPr>
      </w:pPr>
    </w:p>
    <w:p w:rsidR="00C36B3A" w:rsidRPr="00F3256C" w:rsidRDefault="00C36B3A" w:rsidP="00F3256C">
      <w:pPr>
        <w:pStyle w:val="Deckblatt"/>
        <w:rPr>
          <w:rFonts w:asciiTheme="minorHAnsi" w:hAnsiTheme="minorHAnsi"/>
          <w:sz w:val="32"/>
          <w:szCs w:val="32"/>
        </w:rPr>
      </w:pPr>
    </w:p>
    <w:p w:rsidR="00BF0B2A" w:rsidRPr="00F0304C" w:rsidRDefault="00BF0B2A" w:rsidP="00E57255">
      <w:pPr>
        <w:spacing w:line="360" w:lineRule="auto"/>
        <w:rPr>
          <w:szCs w:val="24"/>
        </w:rPr>
      </w:pPr>
      <w:r w:rsidRPr="00F3371D">
        <w:br w:type="page"/>
      </w:r>
    </w:p>
    <w:p w:rsidR="00D7378D" w:rsidRDefault="00BF0B2A" w:rsidP="00D01AD3">
      <w:pPr>
        <w:rPr>
          <w:b/>
          <w:sz w:val="30"/>
          <w:szCs w:val="30"/>
        </w:rPr>
      </w:pPr>
      <w:bookmarkStart w:id="0" w:name="_Toc214021064"/>
      <w:r w:rsidRPr="009E2425">
        <w:rPr>
          <w:b/>
          <w:sz w:val="30"/>
          <w:szCs w:val="30"/>
        </w:rPr>
        <w:lastRenderedPageBreak/>
        <w:t>Inhaltsverzeichnis</w:t>
      </w:r>
      <w:bookmarkEnd w:id="0"/>
    </w:p>
    <w:p w:rsidR="000A724D" w:rsidRDefault="00A223BF">
      <w:pPr>
        <w:pStyle w:val="Verzeichnis1"/>
        <w:tabs>
          <w:tab w:val="right" w:leader="dot" w:pos="9060"/>
        </w:tabs>
        <w:rPr>
          <w:rFonts w:eastAsiaTheme="minorEastAsia"/>
          <w:noProof/>
          <w:sz w:val="22"/>
          <w:lang w:val="de-DE" w:eastAsia="de-DE"/>
        </w:rPr>
      </w:pPr>
      <w:r>
        <w:fldChar w:fldCharType="begin"/>
      </w:r>
      <w:r w:rsidR="004F604A">
        <w:instrText xml:space="preserve"> TOC \o "1-3" \u </w:instrText>
      </w:r>
      <w:r>
        <w:fldChar w:fldCharType="separate"/>
      </w:r>
      <w:r w:rsidR="000A724D">
        <w:rPr>
          <w:noProof/>
        </w:rPr>
        <w:t>1. Einleitung</w:t>
      </w:r>
      <w:r w:rsidR="000A724D">
        <w:rPr>
          <w:noProof/>
        </w:rPr>
        <w:tab/>
      </w:r>
      <w:r w:rsidR="000A724D">
        <w:rPr>
          <w:noProof/>
        </w:rPr>
        <w:fldChar w:fldCharType="begin"/>
      </w:r>
      <w:r w:rsidR="000A724D">
        <w:rPr>
          <w:noProof/>
        </w:rPr>
        <w:instrText xml:space="preserve"> PAGEREF _Toc371065395 \h </w:instrText>
      </w:r>
      <w:r w:rsidR="000A724D">
        <w:rPr>
          <w:noProof/>
        </w:rPr>
      </w:r>
      <w:r w:rsidR="000A724D">
        <w:rPr>
          <w:noProof/>
        </w:rPr>
        <w:fldChar w:fldCharType="separate"/>
      </w:r>
      <w:r w:rsidR="005F3EB3">
        <w:rPr>
          <w:noProof/>
        </w:rPr>
        <w:t>1</w:t>
      </w:r>
      <w:r w:rsidR="000A724D">
        <w:rPr>
          <w:noProof/>
        </w:rPr>
        <w:fldChar w:fldCharType="end"/>
      </w:r>
    </w:p>
    <w:p w:rsidR="000A724D" w:rsidRDefault="000A724D">
      <w:pPr>
        <w:pStyle w:val="Verzeichnis1"/>
        <w:tabs>
          <w:tab w:val="right" w:leader="dot" w:pos="9060"/>
        </w:tabs>
        <w:rPr>
          <w:rFonts w:eastAsiaTheme="minorEastAsia"/>
          <w:noProof/>
          <w:sz w:val="22"/>
          <w:lang w:val="de-DE" w:eastAsia="de-DE"/>
        </w:rPr>
      </w:pPr>
      <w:r w:rsidRPr="00FD18F7">
        <w:rPr>
          <w:noProof/>
        </w:rPr>
        <w:t>2. Funktionale Anforderungen</w:t>
      </w:r>
      <w:r>
        <w:rPr>
          <w:noProof/>
        </w:rPr>
        <w:tab/>
      </w:r>
      <w:r>
        <w:rPr>
          <w:noProof/>
        </w:rPr>
        <w:fldChar w:fldCharType="begin"/>
      </w:r>
      <w:r>
        <w:rPr>
          <w:noProof/>
        </w:rPr>
        <w:instrText xml:space="preserve"> PAGEREF _Toc371065396 \h </w:instrText>
      </w:r>
      <w:r>
        <w:rPr>
          <w:noProof/>
        </w:rPr>
      </w:r>
      <w:r>
        <w:rPr>
          <w:noProof/>
        </w:rPr>
        <w:fldChar w:fldCharType="separate"/>
      </w:r>
      <w:r w:rsidR="005F3EB3">
        <w:rPr>
          <w:noProof/>
        </w:rPr>
        <w:t>2</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3. Qualitätsanforderungen</w:t>
      </w:r>
      <w:r>
        <w:rPr>
          <w:noProof/>
        </w:rPr>
        <w:tab/>
      </w:r>
      <w:r>
        <w:rPr>
          <w:noProof/>
        </w:rPr>
        <w:fldChar w:fldCharType="begin"/>
      </w:r>
      <w:r>
        <w:rPr>
          <w:noProof/>
        </w:rPr>
        <w:instrText xml:space="preserve"> PAGEREF _Toc371065397 \h </w:instrText>
      </w:r>
      <w:r>
        <w:rPr>
          <w:noProof/>
        </w:rPr>
      </w:r>
      <w:r>
        <w:rPr>
          <w:noProof/>
        </w:rPr>
        <w:fldChar w:fldCharType="separate"/>
      </w:r>
      <w:r w:rsidR="005F3EB3">
        <w:rPr>
          <w:noProof/>
        </w:rPr>
        <w:t>3</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4. Use Case Diagramm</w:t>
      </w:r>
      <w:r>
        <w:rPr>
          <w:noProof/>
        </w:rPr>
        <w:tab/>
      </w:r>
      <w:r>
        <w:rPr>
          <w:noProof/>
        </w:rPr>
        <w:fldChar w:fldCharType="begin"/>
      </w:r>
      <w:r>
        <w:rPr>
          <w:noProof/>
        </w:rPr>
        <w:instrText xml:space="preserve"> PAGEREF _Toc371065398 \h </w:instrText>
      </w:r>
      <w:r>
        <w:rPr>
          <w:noProof/>
        </w:rPr>
      </w:r>
      <w:r>
        <w:rPr>
          <w:noProof/>
        </w:rPr>
        <w:fldChar w:fldCharType="separate"/>
      </w:r>
      <w:r w:rsidR="005F3EB3">
        <w:rPr>
          <w:noProof/>
        </w:rPr>
        <w:t>4</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5. Use-Case-Spezifikationen</w:t>
      </w:r>
      <w:r>
        <w:rPr>
          <w:noProof/>
        </w:rPr>
        <w:tab/>
      </w:r>
      <w:r>
        <w:rPr>
          <w:noProof/>
        </w:rPr>
        <w:fldChar w:fldCharType="begin"/>
      </w:r>
      <w:r>
        <w:rPr>
          <w:noProof/>
        </w:rPr>
        <w:instrText xml:space="preserve"> PAGEREF _Toc371065399 \h </w:instrText>
      </w:r>
      <w:r>
        <w:rPr>
          <w:noProof/>
        </w:rPr>
      </w:r>
      <w:r>
        <w:rPr>
          <w:noProof/>
        </w:rPr>
        <w:fldChar w:fldCharType="separate"/>
      </w:r>
      <w:r w:rsidR="005F3EB3">
        <w:rPr>
          <w:noProof/>
        </w:rPr>
        <w:t>5</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6. GUI Mock-up</w:t>
      </w:r>
      <w:r>
        <w:rPr>
          <w:noProof/>
        </w:rPr>
        <w:tab/>
      </w:r>
      <w:r>
        <w:rPr>
          <w:noProof/>
        </w:rPr>
        <w:fldChar w:fldCharType="begin"/>
      </w:r>
      <w:r>
        <w:rPr>
          <w:noProof/>
        </w:rPr>
        <w:instrText xml:space="preserve"> PAGEREF _Toc371065400 \h </w:instrText>
      </w:r>
      <w:r>
        <w:rPr>
          <w:noProof/>
        </w:rPr>
      </w:r>
      <w:r>
        <w:rPr>
          <w:noProof/>
        </w:rPr>
        <w:fldChar w:fldCharType="separate"/>
      </w:r>
      <w:r w:rsidR="005F3EB3">
        <w:rPr>
          <w:noProof/>
        </w:rPr>
        <w:t>11</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7. Testplan</w:t>
      </w:r>
      <w:r>
        <w:rPr>
          <w:noProof/>
        </w:rPr>
        <w:tab/>
      </w:r>
      <w:r>
        <w:rPr>
          <w:noProof/>
        </w:rPr>
        <w:fldChar w:fldCharType="begin"/>
      </w:r>
      <w:r>
        <w:rPr>
          <w:noProof/>
        </w:rPr>
        <w:instrText xml:space="preserve"> PAGEREF _Toc371065401 \h </w:instrText>
      </w:r>
      <w:r>
        <w:rPr>
          <w:noProof/>
        </w:rPr>
      </w:r>
      <w:r>
        <w:rPr>
          <w:noProof/>
        </w:rPr>
        <w:fldChar w:fldCharType="separate"/>
      </w:r>
      <w:r w:rsidR="005F3EB3">
        <w:rPr>
          <w:noProof/>
        </w:rPr>
        <w:t>12</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8. Architektur</w:t>
      </w:r>
      <w:r>
        <w:rPr>
          <w:noProof/>
        </w:rPr>
        <w:tab/>
      </w:r>
      <w:r>
        <w:rPr>
          <w:noProof/>
        </w:rPr>
        <w:fldChar w:fldCharType="begin"/>
      </w:r>
      <w:r>
        <w:rPr>
          <w:noProof/>
        </w:rPr>
        <w:instrText xml:space="preserve"> PAGEREF _Toc371065402 \h </w:instrText>
      </w:r>
      <w:r>
        <w:rPr>
          <w:noProof/>
        </w:rPr>
      </w:r>
      <w:r>
        <w:rPr>
          <w:noProof/>
        </w:rPr>
        <w:fldChar w:fldCharType="separate"/>
      </w:r>
      <w:r w:rsidR="005F3EB3">
        <w:rPr>
          <w:noProof/>
        </w:rPr>
        <w:t>16</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sidRPr="00FD18F7">
        <w:rPr>
          <w:rFonts w:cstheme="minorHAnsi"/>
          <w:noProof/>
        </w:rPr>
        <w:t>9. Klassendiagram</w:t>
      </w:r>
      <w:r w:rsidRPr="00FD18F7">
        <w:rPr>
          <w:rFonts w:cstheme="minorHAnsi"/>
          <w:noProof/>
          <w:lang w:val="de-DE" w:eastAsia="de-DE"/>
        </w:rPr>
        <w:t>m</w:t>
      </w:r>
      <w:r>
        <w:rPr>
          <w:noProof/>
        </w:rPr>
        <w:tab/>
      </w:r>
      <w:r>
        <w:rPr>
          <w:noProof/>
        </w:rPr>
        <w:fldChar w:fldCharType="begin"/>
      </w:r>
      <w:r>
        <w:rPr>
          <w:noProof/>
        </w:rPr>
        <w:instrText xml:space="preserve"> PAGEREF _Toc371065403 \h </w:instrText>
      </w:r>
      <w:r>
        <w:rPr>
          <w:noProof/>
        </w:rPr>
      </w:r>
      <w:r>
        <w:rPr>
          <w:noProof/>
        </w:rPr>
        <w:fldChar w:fldCharType="separate"/>
      </w:r>
      <w:r w:rsidR="005F3EB3">
        <w:rPr>
          <w:noProof/>
        </w:rPr>
        <w:t>17</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sidRPr="00FD18F7">
        <w:rPr>
          <w:rFonts w:cstheme="minorHAnsi"/>
          <w:noProof/>
        </w:rPr>
        <w:t>10. Client/Server Schnittstellen und Messages</w:t>
      </w:r>
      <w:r>
        <w:rPr>
          <w:noProof/>
        </w:rPr>
        <w:tab/>
      </w:r>
      <w:r>
        <w:rPr>
          <w:noProof/>
        </w:rPr>
        <w:fldChar w:fldCharType="begin"/>
      </w:r>
      <w:r>
        <w:rPr>
          <w:noProof/>
        </w:rPr>
        <w:instrText xml:space="preserve"> PAGEREF _Toc371065404 \h </w:instrText>
      </w:r>
      <w:r>
        <w:rPr>
          <w:noProof/>
        </w:rPr>
      </w:r>
      <w:r>
        <w:rPr>
          <w:noProof/>
        </w:rPr>
        <w:fldChar w:fldCharType="separate"/>
      </w:r>
      <w:r w:rsidR="005F3EB3">
        <w:rPr>
          <w:noProof/>
        </w:rPr>
        <w:t>18</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Anhang 1: Spielablauf Textform</w:t>
      </w:r>
      <w:r>
        <w:rPr>
          <w:noProof/>
        </w:rPr>
        <w:tab/>
      </w:r>
      <w:r>
        <w:rPr>
          <w:noProof/>
        </w:rPr>
        <w:fldChar w:fldCharType="begin"/>
      </w:r>
      <w:r>
        <w:rPr>
          <w:noProof/>
        </w:rPr>
        <w:instrText xml:space="preserve"> PAGEREF _Toc371065405 \h </w:instrText>
      </w:r>
      <w:r>
        <w:rPr>
          <w:noProof/>
        </w:rPr>
      </w:r>
      <w:r>
        <w:rPr>
          <w:noProof/>
        </w:rPr>
        <w:fldChar w:fldCharType="separate"/>
      </w:r>
      <w:r w:rsidR="005F3EB3">
        <w:rPr>
          <w:noProof/>
        </w:rPr>
        <w:t>19</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Anhang 2: Spielablauf Flussdiagramm</w:t>
      </w:r>
      <w:r>
        <w:rPr>
          <w:noProof/>
        </w:rPr>
        <w:tab/>
      </w:r>
      <w:r>
        <w:rPr>
          <w:noProof/>
        </w:rPr>
        <w:fldChar w:fldCharType="begin"/>
      </w:r>
      <w:r>
        <w:rPr>
          <w:noProof/>
        </w:rPr>
        <w:instrText xml:space="preserve"> PAGEREF _Toc371065406 \h </w:instrText>
      </w:r>
      <w:r>
        <w:rPr>
          <w:noProof/>
        </w:rPr>
      </w:r>
      <w:r>
        <w:rPr>
          <w:noProof/>
        </w:rPr>
        <w:fldChar w:fldCharType="separate"/>
      </w:r>
      <w:r w:rsidR="005F3EB3">
        <w:rPr>
          <w:noProof/>
        </w:rPr>
        <w:t>21</w:t>
      </w:r>
      <w:r>
        <w:rPr>
          <w:noProof/>
        </w:rPr>
        <w:fldChar w:fldCharType="end"/>
      </w:r>
    </w:p>
    <w:p w:rsidR="000A724D" w:rsidRDefault="000A724D">
      <w:pPr>
        <w:pStyle w:val="Verzeichnis1"/>
        <w:tabs>
          <w:tab w:val="right" w:leader="dot" w:pos="9060"/>
        </w:tabs>
        <w:rPr>
          <w:rFonts w:eastAsiaTheme="minorEastAsia"/>
          <w:noProof/>
          <w:sz w:val="22"/>
          <w:lang w:val="de-DE" w:eastAsia="de-DE"/>
        </w:rPr>
      </w:pPr>
      <w:r>
        <w:rPr>
          <w:noProof/>
        </w:rPr>
        <w:t>Anhang 3: Glossar</w:t>
      </w:r>
      <w:r>
        <w:rPr>
          <w:noProof/>
        </w:rPr>
        <w:tab/>
      </w:r>
      <w:r>
        <w:rPr>
          <w:noProof/>
        </w:rPr>
        <w:fldChar w:fldCharType="begin"/>
      </w:r>
      <w:r>
        <w:rPr>
          <w:noProof/>
        </w:rPr>
        <w:instrText xml:space="preserve"> PAGEREF _Toc371065414 \h </w:instrText>
      </w:r>
      <w:r>
        <w:rPr>
          <w:noProof/>
        </w:rPr>
      </w:r>
      <w:r>
        <w:rPr>
          <w:noProof/>
        </w:rPr>
        <w:fldChar w:fldCharType="separate"/>
      </w:r>
      <w:r w:rsidR="005F3EB3">
        <w:rPr>
          <w:noProof/>
        </w:rPr>
        <w:t>25</w:t>
      </w:r>
      <w:r>
        <w:rPr>
          <w:noProof/>
        </w:rPr>
        <w:fldChar w:fldCharType="end"/>
      </w:r>
    </w:p>
    <w:p w:rsidR="00D01AD3" w:rsidRDefault="00A223BF" w:rsidP="00D01AD3">
      <w:r>
        <w:fldChar w:fldCharType="end"/>
      </w:r>
    </w:p>
    <w:p w:rsidR="00D01AD3" w:rsidRDefault="00D01AD3" w:rsidP="00D01AD3">
      <w:pPr>
        <w:rPr>
          <w:b/>
          <w:sz w:val="30"/>
          <w:szCs w:val="30"/>
        </w:rPr>
      </w:pPr>
    </w:p>
    <w:p w:rsidR="00D01AD3" w:rsidRPr="00D01AD3" w:rsidRDefault="00D01AD3" w:rsidP="00D01AD3">
      <w:pPr>
        <w:rPr>
          <w:b/>
          <w:sz w:val="30"/>
          <w:szCs w:val="30"/>
        </w:rPr>
        <w:sectPr w:rsidR="00D01AD3" w:rsidRPr="00D01AD3" w:rsidSect="000A724D">
          <w:headerReference w:type="default" r:id="rId9"/>
          <w:footerReference w:type="default" r:id="rId10"/>
          <w:pgSz w:w="11906" w:h="16838"/>
          <w:pgMar w:top="1418" w:right="1418" w:bottom="1134" w:left="1418" w:header="709" w:footer="709" w:gutter="0"/>
          <w:cols w:space="708"/>
          <w:titlePg/>
          <w:docGrid w:linePitch="360"/>
        </w:sectPr>
      </w:pPr>
    </w:p>
    <w:p w:rsidR="00037EAE" w:rsidRDefault="003E51C8" w:rsidP="00D7378D">
      <w:pPr>
        <w:pStyle w:val="berschrift1"/>
        <w:rPr>
          <w:szCs w:val="24"/>
        </w:rPr>
      </w:pPr>
      <w:bookmarkStart w:id="1" w:name="_Toc369866211"/>
      <w:bookmarkStart w:id="2" w:name="_Toc371065395"/>
      <w:r w:rsidRPr="003E51C8">
        <w:lastRenderedPageBreak/>
        <w:t xml:space="preserve">1. </w:t>
      </w:r>
      <w:r w:rsidR="00037EAE" w:rsidRPr="003E51C8">
        <w:rPr>
          <w:szCs w:val="24"/>
        </w:rPr>
        <w:t>Einleitung</w:t>
      </w:r>
      <w:bookmarkEnd w:id="1"/>
      <w:bookmarkEnd w:id="2"/>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Die Gruppe “Error 404” ist ein Kollektiv aus der Fachhochschule Nordwestschweiz. Mitgli</w:t>
      </w:r>
      <w:r w:rsidRPr="00F11DFA">
        <w:rPr>
          <w:rFonts w:asciiTheme="minorHAnsi" w:hAnsiTheme="minorHAnsi" w:cstheme="minorHAnsi"/>
          <w:color w:val="000000"/>
        </w:rPr>
        <w:t>e</w:t>
      </w:r>
      <w:r w:rsidRPr="00F11DFA">
        <w:rPr>
          <w:rFonts w:asciiTheme="minorHAnsi" w:hAnsiTheme="minorHAnsi" w:cstheme="minorHAnsi"/>
          <w:color w:val="000000"/>
        </w:rPr>
        <w:t xml:space="preserve">der sind Theresa Ehrmann, Elias Buff, Jonas Däster und Thomas Reichert vom </w:t>
      </w:r>
      <w:r w:rsidR="009E6C59">
        <w:rPr>
          <w:rFonts w:asciiTheme="minorHAnsi" w:hAnsiTheme="minorHAnsi" w:cstheme="minorHAnsi"/>
          <w:color w:val="000000"/>
        </w:rPr>
        <w:t>Studiengang für Wirtschaftsinformatik</w:t>
      </w:r>
      <w:r w:rsidRPr="00F11DFA">
        <w:rPr>
          <w:rFonts w:asciiTheme="minorHAnsi" w:hAnsiTheme="minorHAnsi" w:cstheme="minorHAnsi"/>
          <w:color w:val="000000"/>
        </w:rPr>
        <w:t xml:space="preserve"> an der Hochschule für Wirtschaft in Olten.</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 xml:space="preserve">Für das Informatikprojekt haben wir den Auftrag erhalten, das Spiel “Der </w:t>
      </w:r>
      <w:proofErr w:type="spellStart"/>
      <w:r w:rsidRPr="00F11DFA">
        <w:rPr>
          <w:rFonts w:asciiTheme="minorHAnsi" w:hAnsiTheme="minorHAnsi" w:cstheme="minorHAnsi"/>
          <w:color w:val="000000"/>
        </w:rPr>
        <w:t>grosse</w:t>
      </w:r>
      <w:proofErr w:type="spellEnd"/>
      <w:r w:rsidRPr="00F11DFA">
        <w:rPr>
          <w:rFonts w:asciiTheme="minorHAnsi" w:hAnsiTheme="minorHAnsi" w:cstheme="minorHAnsi"/>
          <w:color w:val="000000"/>
        </w:rPr>
        <w:t xml:space="preserve"> </w:t>
      </w:r>
      <w:proofErr w:type="spellStart"/>
      <w:r w:rsidRPr="00F11DFA">
        <w:rPr>
          <w:rFonts w:asciiTheme="minorHAnsi" w:hAnsiTheme="minorHAnsi" w:cstheme="minorHAnsi"/>
          <w:color w:val="000000"/>
        </w:rPr>
        <w:t>Dalmuti</w:t>
      </w:r>
      <w:proofErr w:type="spellEnd"/>
      <w:r w:rsidRPr="00F11DFA">
        <w:rPr>
          <w:rFonts w:asciiTheme="minorHAnsi" w:hAnsiTheme="minorHAnsi" w:cstheme="minorHAnsi"/>
          <w:color w:val="000000"/>
        </w:rPr>
        <w:t xml:space="preserve">” von Amigo mit der Programmiersprache Java umzusetzen. “Der </w:t>
      </w:r>
      <w:proofErr w:type="spellStart"/>
      <w:r w:rsidRPr="00F11DFA">
        <w:rPr>
          <w:rFonts w:asciiTheme="minorHAnsi" w:hAnsiTheme="minorHAnsi" w:cstheme="minorHAnsi"/>
          <w:color w:val="000000"/>
        </w:rPr>
        <w:t>grosse</w:t>
      </w:r>
      <w:proofErr w:type="spellEnd"/>
      <w:r w:rsidRPr="00F11DFA">
        <w:rPr>
          <w:rFonts w:asciiTheme="minorHAnsi" w:hAnsiTheme="minorHAnsi" w:cstheme="minorHAnsi"/>
          <w:color w:val="000000"/>
        </w:rPr>
        <w:t xml:space="preserve"> </w:t>
      </w:r>
      <w:proofErr w:type="spellStart"/>
      <w:r w:rsidRPr="00F11DFA">
        <w:rPr>
          <w:rFonts w:asciiTheme="minorHAnsi" w:hAnsiTheme="minorHAnsi" w:cstheme="minorHAnsi"/>
          <w:color w:val="000000"/>
        </w:rPr>
        <w:t>Dalmuti</w:t>
      </w:r>
      <w:proofErr w:type="spellEnd"/>
      <w:r w:rsidRPr="00F11DFA">
        <w:rPr>
          <w:rFonts w:asciiTheme="minorHAnsi" w:hAnsiTheme="minorHAnsi" w:cstheme="minorHAnsi"/>
          <w:color w:val="000000"/>
        </w:rPr>
        <w:t>” ist ein Ka</w:t>
      </w:r>
      <w:r w:rsidRPr="00F11DFA">
        <w:rPr>
          <w:rFonts w:asciiTheme="minorHAnsi" w:hAnsiTheme="minorHAnsi" w:cstheme="minorHAnsi"/>
          <w:color w:val="000000"/>
        </w:rPr>
        <w:t>r</w:t>
      </w:r>
      <w:r w:rsidRPr="00F11DFA">
        <w:rPr>
          <w:rFonts w:asciiTheme="minorHAnsi" w:hAnsiTheme="minorHAnsi" w:cstheme="minorHAnsi"/>
          <w:color w:val="000000"/>
        </w:rPr>
        <w:t xml:space="preserve">tenspiel, in dem es darum geht, </w:t>
      </w:r>
      <w:r w:rsidR="009E6C59">
        <w:rPr>
          <w:rFonts w:asciiTheme="minorHAnsi" w:hAnsiTheme="minorHAnsi" w:cstheme="minorHAnsi"/>
          <w:color w:val="000000"/>
        </w:rPr>
        <w:t xml:space="preserve">möglichst oft </w:t>
      </w:r>
      <w:r w:rsidRPr="00F11DFA">
        <w:rPr>
          <w:rFonts w:asciiTheme="minorHAnsi" w:hAnsiTheme="minorHAnsi" w:cstheme="minorHAnsi"/>
          <w:color w:val="000000"/>
        </w:rPr>
        <w:t xml:space="preserve">die </w:t>
      </w:r>
      <w:r w:rsidR="009E6C59">
        <w:rPr>
          <w:rFonts w:asciiTheme="minorHAnsi" w:hAnsiTheme="minorHAnsi" w:cstheme="minorHAnsi"/>
          <w:color w:val="000000"/>
        </w:rPr>
        <w:t>Runde als Erster zu beenden</w:t>
      </w:r>
      <w:r w:rsidRPr="00F11DFA">
        <w:rPr>
          <w:rFonts w:asciiTheme="minorHAnsi" w:hAnsiTheme="minorHAnsi" w:cstheme="minorHAnsi"/>
          <w:color w:val="000000"/>
        </w:rPr>
        <w:t>. Der genaue Spielablauf ist im Anhang dokumentiert.</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Das Spiel wird mit einer Client-Server-Architektur aufgebaut. Um am Spiel teilzunehmen müssen die Spieler den Client herunterladen und insta</w:t>
      </w:r>
      <w:r w:rsidRPr="00F11DFA">
        <w:rPr>
          <w:rFonts w:asciiTheme="minorHAnsi" w:hAnsiTheme="minorHAnsi" w:cstheme="minorHAnsi"/>
          <w:color w:val="000000"/>
        </w:rPr>
        <w:t>l</w:t>
      </w:r>
      <w:r w:rsidRPr="00F11DFA">
        <w:rPr>
          <w:rFonts w:asciiTheme="minorHAnsi" w:hAnsiTheme="minorHAnsi" w:cstheme="minorHAnsi"/>
          <w:color w:val="000000"/>
        </w:rPr>
        <w:t xml:space="preserve">lieren. Die Systemabhängigkeiten </w:t>
      </w:r>
      <w:r w:rsidR="009E6C59">
        <w:rPr>
          <w:rFonts w:asciiTheme="minorHAnsi" w:hAnsiTheme="minorHAnsi" w:cstheme="minorHAnsi"/>
          <w:color w:val="000000"/>
        </w:rPr>
        <w:t>er</w:t>
      </w:r>
      <w:r w:rsidRPr="00F11DFA">
        <w:rPr>
          <w:rFonts w:asciiTheme="minorHAnsi" w:hAnsiTheme="minorHAnsi" w:cstheme="minorHAnsi"/>
          <w:color w:val="000000"/>
        </w:rPr>
        <w:t xml:space="preserve">geben sich </w:t>
      </w:r>
      <w:proofErr w:type="spellStart"/>
      <w:r w:rsidRPr="00F11DFA">
        <w:rPr>
          <w:rFonts w:asciiTheme="minorHAnsi" w:hAnsiTheme="minorHAnsi" w:cstheme="minorHAnsi"/>
          <w:color w:val="000000"/>
        </w:rPr>
        <w:t>ausschliesslich</w:t>
      </w:r>
      <w:proofErr w:type="spellEnd"/>
      <w:r w:rsidRPr="00F11DFA">
        <w:rPr>
          <w:rFonts w:asciiTheme="minorHAnsi" w:hAnsiTheme="minorHAnsi" w:cstheme="minorHAnsi"/>
          <w:color w:val="000000"/>
        </w:rPr>
        <w:t xml:space="preserve"> auf die verschiedenen Betriebssysteme. Es werden keine zusät</w:t>
      </w:r>
      <w:r w:rsidRPr="00F11DFA">
        <w:rPr>
          <w:rFonts w:asciiTheme="minorHAnsi" w:hAnsiTheme="minorHAnsi" w:cstheme="minorHAnsi"/>
          <w:color w:val="000000"/>
        </w:rPr>
        <w:t>z</w:t>
      </w:r>
      <w:r w:rsidRPr="00F11DFA">
        <w:rPr>
          <w:rFonts w:asciiTheme="minorHAnsi" w:hAnsiTheme="minorHAnsi" w:cstheme="minorHAnsi"/>
          <w:color w:val="000000"/>
        </w:rPr>
        <w:t>lichen Programme oder Systeme auf das Spiel zugreifen.</w:t>
      </w:r>
    </w:p>
    <w:p w:rsidR="00F11DFA" w:rsidRPr="00F11DFA" w:rsidRDefault="00F11DFA" w:rsidP="00F11DFA">
      <w:pPr>
        <w:spacing w:line="360" w:lineRule="auto"/>
        <w:rPr>
          <w:rFonts w:cstheme="minorHAnsi"/>
          <w:szCs w:val="24"/>
        </w:rPr>
      </w:pPr>
    </w:p>
    <w:p w:rsidR="00F11DFA" w:rsidRPr="00F11DFA" w:rsidRDefault="00F11DFA" w:rsidP="00F11DFA">
      <w:pPr>
        <w:pStyle w:val="StandardWeb"/>
        <w:spacing w:before="0" w:beforeAutospacing="0" w:after="0" w:afterAutospacing="0" w:line="360" w:lineRule="auto"/>
        <w:rPr>
          <w:rFonts w:asciiTheme="minorHAnsi" w:hAnsiTheme="minorHAnsi" w:cstheme="minorHAnsi"/>
        </w:rPr>
      </w:pPr>
      <w:r w:rsidRPr="00F11DFA">
        <w:rPr>
          <w:rFonts w:asciiTheme="minorHAnsi" w:hAnsiTheme="minorHAnsi" w:cstheme="minorHAnsi"/>
          <w:color w:val="000000"/>
        </w:rPr>
        <w:t>In erster Linie wollen wir die Mindestanforderungen für einen reibungslosen Spielablauf i</w:t>
      </w:r>
      <w:r w:rsidRPr="00F11DFA">
        <w:rPr>
          <w:rFonts w:asciiTheme="minorHAnsi" w:hAnsiTheme="minorHAnsi" w:cstheme="minorHAnsi"/>
          <w:color w:val="000000"/>
        </w:rPr>
        <w:t>m</w:t>
      </w:r>
      <w:r w:rsidRPr="00F11DFA">
        <w:rPr>
          <w:rFonts w:asciiTheme="minorHAnsi" w:hAnsiTheme="minorHAnsi" w:cstheme="minorHAnsi"/>
          <w:color w:val="000000"/>
        </w:rPr>
        <w:t>plementieren. Durch eine genaue Dokumentation soll eine Weiterentwicklung problemlos möglich sein.</w:t>
      </w:r>
    </w:p>
    <w:p w:rsidR="00F11DFA" w:rsidRDefault="00F11DFA" w:rsidP="00BC5A8C">
      <w:pPr>
        <w:rPr>
          <w:rStyle w:val="berschrift1Zchn"/>
          <w:rFonts w:eastAsiaTheme="minorHAnsi"/>
        </w:rPr>
      </w:pPr>
    </w:p>
    <w:p w:rsidR="00D01AD3" w:rsidRDefault="00D01AD3" w:rsidP="00D01AD3">
      <w:pPr>
        <w:pStyle w:val="berschrift1"/>
        <w:rPr>
          <w:rStyle w:val="berschrift1Zchn"/>
          <w:rFonts w:eastAsiaTheme="minorHAnsi"/>
        </w:rPr>
      </w:pPr>
      <w:bookmarkStart w:id="3" w:name="_Toc369866212"/>
      <w:r>
        <w:rPr>
          <w:rStyle w:val="berschrift1Zchn"/>
          <w:rFonts w:eastAsiaTheme="minorHAnsi"/>
        </w:rPr>
        <w:br w:type="page"/>
      </w:r>
    </w:p>
    <w:p w:rsidR="00BC5A8C" w:rsidRPr="00C63DC2" w:rsidRDefault="00F0304C" w:rsidP="00D01AD3">
      <w:pPr>
        <w:pStyle w:val="berschrift1"/>
        <w:rPr>
          <w:b w:val="0"/>
        </w:rPr>
      </w:pPr>
      <w:bookmarkStart w:id="4" w:name="_Toc371065396"/>
      <w:r w:rsidRPr="00C63DC2">
        <w:rPr>
          <w:rStyle w:val="berschrift1Zchn"/>
          <w:rFonts w:eastAsiaTheme="minorHAnsi"/>
          <w:b/>
        </w:rPr>
        <w:lastRenderedPageBreak/>
        <w:t xml:space="preserve">2. </w:t>
      </w:r>
      <w:r w:rsidR="00BC5A8C" w:rsidRPr="00C63DC2">
        <w:rPr>
          <w:rStyle w:val="berschrift1Zchn"/>
          <w:rFonts w:eastAsiaTheme="minorHAnsi"/>
          <w:b/>
        </w:rPr>
        <w:t>Funktionale Anforderungen</w:t>
      </w:r>
      <w:bookmarkEnd w:id="3"/>
      <w:bookmarkEnd w:id="4"/>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den Client aus dem Internet herunterzuladen und auf seinen Rechner zu installieren.</w:t>
      </w:r>
    </w:p>
    <w:p w:rsidR="009630D6"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den Client zu starten.</w:t>
      </w:r>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Der Spieler hat </w:t>
      </w:r>
      <w:proofErr w:type="gramStart"/>
      <w:r w:rsidRPr="009630D6">
        <w:rPr>
          <w:rFonts w:eastAsia="Times New Roman" w:cstheme="minorHAnsi"/>
          <w:color w:val="000000"/>
          <w:szCs w:val="24"/>
          <w:lang w:val="de-DE" w:eastAsia="de-DE"/>
        </w:rPr>
        <w:t>die</w:t>
      </w:r>
      <w:proofErr w:type="gramEnd"/>
      <w:r w:rsidRPr="009630D6">
        <w:rPr>
          <w:rFonts w:eastAsia="Times New Roman" w:cstheme="minorHAnsi"/>
          <w:color w:val="000000"/>
          <w:szCs w:val="24"/>
          <w:lang w:val="de-DE" w:eastAsia="de-DE"/>
        </w:rPr>
        <w:t xml:space="preserve"> Möglichkeit einen Benutzernamen einzugeben und dem Spiel beiz</w:t>
      </w:r>
      <w:r w:rsidRPr="009630D6">
        <w:rPr>
          <w:rFonts w:eastAsia="Times New Roman" w:cstheme="minorHAnsi"/>
          <w:color w:val="000000"/>
          <w:szCs w:val="24"/>
          <w:lang w:val="de-DE" w:eastAsia="de-DE"/>
        </w:rPr>
        <w:t>u</w:t>
      </w:r>
      <w:r w:rsidRPr="009630D6">
        <w:rPr>
          <w:rFonts w:eastAsia="Times New Roman" w:cstheme="minorHAnsi"/>
          <w:color w:val="000000"/>
          <w:szCs w:val="24"/>
          <w:lang w:val="de-DE" w:eastAsia="de-DE"/>
        </w:rPr>
        <w:t>treten.</w:t>
      </w:r>
    </w:p>
    <w:p w:rsidR="00BC5A8C" w:rsidRPr="009630D6" w:rsidRDefault="00BC5A8C" w:rsidP="009630D6">
      <w:pPr>
        <w:pStyle w:val="Listenabsatz"/>
        <w:numPr>
          <w:ilvl w:val="0"/>
          <w:numId w:val="27"/>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unter Beachtung der Spielregeln: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Karten zu ziehen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Karten auszuwählen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Kartenauswahl </w:t>
      </w:r>
      <w:r w:rsidR="009E6C59">
        <w:rPr>
          <w:rFonts w:eastAsia="Times New Roman" w:cstheme="minorHAnsi"/>
          <w:color w:val="000000"/>
          <w:szCs w:val="24"/>
          <w:lang w:val="de-DE" w:eastAsia="de-DE"/>
        </w:rPr>
        <w:t xml:space="preserve">zu </w:t>
      </w:r>
      <w:r w:rsidRPr="009630D6">
        <w:rPr>
          <w:rFonts w:eastAsia="Times New Roman" w:cstheme="minorHAnsi"/>
          <w:color w:val="000000"/>
          <w:szCs w:val="24"/>
          <w:lang w:val="de-DE" w:eastAsia="de-DE"/>
        </w:rPr>
        <w:t>bestätigen</w:t>
      </w:r>
    </w:p>
    <w:p w:rsidR="00BC5A8C" w:rsidRPr="009630D6" w:rsidRDefault="00BC5A8C" w:rsidP="009630D6">
      <w:pPr>
        <w:pStyle w:val="Listenabsatz"/>
        <w:numPr>
          <w:ilvl w:val="1"/>
          <w:numId w:val="27"/>
        </w:numPr>
        <w:spacing w:after="0" w:line="360" w:lineRule="auto"/>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zu passen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Spielregeln werden vom System überprüft und eingehalten.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hat die Möglichkeit das Spiel jederzeit zu beenden.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kann die eigenen Karten einsehen.</w:t>
      </w:r>
    </w:p>
    <w:p w:rsidR="00BC5A8C"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Spieler kann die ausgespielten Karten der Mitspieler auf dem GUI sehen.</w:t>
      </w:r>
    </w:p>
    <w:p w:rsidR="009E6C59" w:rsidRPr="009630D6" w:rsidRDefault="009E6C59"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Pr>
          <w:rFonts w:eastAsia="Times New Roman" w:cstheme="minorHAnsi"/>
          <w:color w:val="000000"/>
          <w:szCs w:val="24"/>
          <w:lang w:val="de-DE" w:eastAsia="de-DE"/>
        </w:rPr>
        <w:t>Der Spieler kann mehrere Runden spielen.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Karten austeilen, wieder einsammeln und diese Karten durchmengen.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die Rolle jedes Spielers festlegen und somit auch die sich daraus erg</w:t>
      </w:r>
      <w:r w:rsidRPr="009630D6">
        <w:rPr>
          <w:rFonts w:eastAsia="Times New Roman" w:cstheme="minorHAnsi"/>
          <w:color w:val="000000"/>
          <w:szCs w:val="24"/>
          <w:lang w:val="de-DE" w:eastAsia="de-DE"/>
        </w:rPr>
        <w:t>e</w:t>
      </w:r>
      <w:r w:rsidRPr="009630D6">
        <w:rPr>
          <w:rFonts w:eastAsia="Times New Roman" w:cstheme="minorHAnsi"/>
          <w:color w:val="000000"/>
          <w:szCs w:val="24"/>
          <w:lang w:val="de-DE" w:eastAsia="de-DE"/>
        </w:rPr>
        <w:t>bende Spielreihenfolge.</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die chronologisch richtige Reihenfolge der einzelnen Spielschritte ko</w:t>
      </w:r>
      <w:r w:rsidRPr="009630D6">
        <w:rPr>
          <w:rFonts w:eastAsia="Times New Roman" w:cstheme="minorHAnsi"/>
          <w:color w:val="000000"/>
          <w:szCs w:val="24"/>
          <w:lang w:val="de-DE" w:eastAsia="de-DE"/>
        </w:rPr>
        <w:t>r</w:t>
      </w:r>
      <w:r w:rsidRPr="009630D6">
        <w:rPr>
          <w:rFonts w:eastAsia="Times New Roman" w:cstheme="minorHAnsi"/>
          <w:color w:val="000000"/>
          <w:szCs w:val="24"/>
          <w:lang w:val="de-DE" w:eastAsia="de-DE"/>
        </w:rPr>
        <w:t xml:space="preserve">rekt </w:t>
      </w:r>
      <w:r w:rsidR="009E6C59">
        <w:rPr>
          <w:rFonts w:eastAsia="Times New Roman" w:cstheme="minorHAnsi"/>
          <w:color w:val="000000"/>
          <w:szCs w:val="24"/>
          <w:lang w:val="de-DE" w:eastAsia="de-DE"/>
        </w:rPr>
        <w:t>ausführen</w:t>
      </w:r>
      <w:r w:rsidRPr="009630D6">
        <w:rPr>
          <w:rFonts w:eastAsia="Times New Roman" w:cstheme="minorHAnsi"/>
          <w:color w:val="000000"/>
          <w:szCs w:val="24"/>
          <w:lang w:val="de-DE" w:eastAsia="de-DE"/>
        </w:rPr>
        <w:t>.</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Ränge speichern und daraus Rollen ableiten.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System kann Spieler deaktivieren.</w:t>
      </w:r>
    </w:p>
    <w:p w:rsidR="00BC5A8C" w:rsidRPr="009630D6" w:rsidRDefault="00BC5A8C" w:rsidP="009630D6">
      <w:pPr>
        <w:numPr>
          <w:ilvl w:val="0"/>
          <w:numId w:val="27"/>
        </w:numPr>
        <w:spacing w:after="0" w:line="360" w:lineRule="auto"/>
        <w:ind w:left="357" w:hanging="357"/>
        <w:contextualSpacing/>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Client muss von der Computerplattform unabhän</w:t>
      </w:r>
      <w:r w:rsidR="00EE1B74">
        <w:rPr>
          <w:rFonts w:eastAsia="Times New Roman" w:cstheme="minorHAnsi"/>
          <w:color w:val="000000"/>
          <w:szCs w:val="24"/>
          <w:lang w:val="de-DE" w:eastAsia="de-DE"/>
        </w:rPr>
        <w:t>g</w:t>
      </w:r>
      <w:r w:rsidRPr="009630D6">
        <w:rPr>
          <w:rFonts w:eastAsia="Times New Roman" w:cstheme="minorHAnsi"/>
          <w:color w:val="000000"/>
          <w:szCs w:val="24"/>
          <w:lang w:val="de-DE" w:eastAsia="de-DE"/>
        </w:rPr>
        <w:t>ig installierbar und funktionsfähig sein.</w:t>
      </w:r>
    </w:p>
    <w:p w:rsidR="00CB7A5E" w:rsidRDefault="00CB7A5E" w:rsidP="009630D6">
      <w:pPr>
        <w:spacing w:after="0" w:line="360" w:lineRule="auto"/>
        <w:jc w:val="left"/>
        <w:rPr>
          <w:rFonts w:cs="Times New Roman"/>
          <w:szCs w:val="24"/>
        </w:rPr>
      </w:pPr>
      <w:r>
        <w:rPr>
          <w:rFonts w:cs="Times New Roman"/>
          <w:szCs w:val="24"/>
        </w:rPr>
        <w:br w:type="page"/>
      </w:r>
    </w:p>
    <w:p w:rsidR="00BC5A8C" w:rsidRDefault="003E51C8" w:rsidP="00BC5A8C">
      <w:pPr>
        <w:pStyle w:val="berschrift1"/>
      </w:pPr>
      <w:bookmarkStart w:id="5" w:name="_Toc369866213"/>
      <w:bookmarkStart w:id="6" w:name="_Toc371065397"/>
      <w:r>
        <w:lastRenderedPageBreak/>
        <w:t xml:space="preserve">3. </w:t>
      </w:r>
      <w:r w:rsidR="00BC5A8C">
        <w:t>Qualitätsanforderungen</w:t>
      </w:r>
      <w:bookmarkEnd w:id="5"/>
      <w:bookmarkEnd w:id="6"/>
    </w:p>
    <w:p w:rsidR="00BC5A8C" w:rsidRPr="009630D6" w:rsidRDefault="00BC5A8C" w:rsidP="005C24A3">
      <w:pPr>
        <w:pStyle w:val="Listenabsatz"/>
        <w:numPr>
          <w:ilvl w:val="0"/>
          <w:numId w:val="28"/>
        </w:numPr>
        <w:spacing w:after="0" w:line="360" w:lineRule="auto"/>
        <w:ind w:left="357" w:hanging="357"/>
        <w:rPr>
          <w:rFonts w:cstheme="minorHAnsi"/>
          <w:szCs w:val="24"/>
          <w:lang w:eastAsia="de-CH"/>
        </w:rPr>
      </w:pPr>
      <w:r w:rsidRPr="009630D6">
        <w:rPr>
          <w:rFonts w:cstheme="minorHAnsi"/>
          <w:szCs w:val="24"/>
          <w:lang w:val="de-DE" w:eastAsia="de-DE"/>
        </w:rPr>
        <w:t>Das Herunterladen des Clients darf bei den heute in der Schweiz üblichen Interneta</w:t>
      </w:r>
      <w:r w:rsidRPr="009630D6">
        <w:rPr>
          <w:rFonts w:cstheme="minorHAnsi"/>
          <w:szCs w:val="24"/>
          <w:lang w:val="de-DE" w:eastAsia="de-DE"/>
        </w:rPr>
        <w:t>n</w:t>
      </w:r>
      <w:r w:rsidRPr="009630D6">
        <w:rPr>
          <w:rFonts w:cstheme="minorHAnsi"/>
          <w:szCs w:val="24"/>
          <w:lang w:val="de-DE" w:eastAsia="de-DE"/>
        </w:rPr>
        <w:t>schlüssen nicht länger als 5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Installation des Clients darf bei den heute handelsüblichen Rechnern nicht länger als 5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Starten des Clients darf bei den heute handelsüblichen Rechnern nicht länger als 30 Sekunden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 xml:space="preserve">Das </w:t>
      </w:r>
      <w:proofErr w:type="spellStart"/>
      <w:r w:rsidRPr="009630D6">
        <w:rPr>
          <w:rFonts w:eastAsia="Times New Roman" w:cstheme="minorHAnsi"/>
          <w:color w:val="000000"/>
          <w:szCs w:val="24"/>
          <w:lang w:val="de-DE" w:eastAsia="de-DE"/>
        </w:rPr>
        <w:t>Loginverfahren</w:t>
      </w:r>
      <w:proofErr w:type="spellEnd"/>
      <w:r w:rsidRPr="009630D6">
        <w:rPr>
          <w:rFonts w:eastAsia="Times New Roman" w:cstheme="minorHAnsi"/>
          <w:color w:val="000000"/>
          <w:szCs w:val="24"/>
          <w:lang w:val="de-DE" w:eastAsia="de-DE"/>
        </w:rPr>
        <w:t xml:space="preserve"> bis zum Start des Spiels, inklusive warten auf andere Spieler, darf nicht länger als 2 Minuten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Jedem Spieler müssen, die für die Runde oder den Spielzug relevanten Spielkarten, innert 2 Sekunden angezeigt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Rollenverteilung muss innert maximal 2 Minuten abgeschlossen sein und danach für jeden Spieler sichtbar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Ein Spielzug muss innert 60 Sekunden abgeschlossen werden.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Beenden</w:t>
      </w:r>
      <w:r w:rsidR="000333D2">
        <w:rPr>
          <w:rFonts w:eastAsia="Times New Roman" w:cstheme="minorHAnsi"/>
          <w:color w:val="000000"/>
          <w:szCs w:val="24"/>
          <w:lang w:val="de-DE" w:eastAsia="de-DE"/>
        </w:rPr>
        <w:t xml:space="preserve"> </w:t>
      </w:r>
      <w:r w:rsidRPr="009630D6">
        <w:rPr>
          <w:rFonts w:eastAsia="Times New Roman" w:cstheme="minorHAnsi"/>
          <w:color w:val="000000"/>
          <w:szCs w:val="24"/>
          <w:lang w:val="de-DE" w:eastAsia="de-DE"/>
        </w:rPr>
        <w:t>des Spiels darf nicht länger als 5 Sekunden dauern.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Das Spiel muss in der Programmiersprache Java programmiert sein.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Der von den Spielern eingegebene Benutzername darf nicht aus mehr als 10 Zeichen b</w:t>
      </w:r>
      <w:r w:rsidRPr="009630D6">
        <w:rPr>
          <w:rFonts w:eastAsia="Times New Roman" w:cstheme="minorHAnsi"/>
          <w:color w:val="000000"/>
          <w:szCs w:val="24"/>
          <w:lang w:val="de-DE" w:eastAsia="de-DE"/>
        </w:rPr>
        <w:t>e</w:t>
      </w:r>
      <w:r w:rsidRPr="009630D6">
        <w:rPr>
          <w:rFonts w:eastAsia="Times New Roman" w:cstheme="minorHAnsi"/>
          <w:color w:val="000000"/>
          <w:szCs w:val="24"/>
          <w:lang w:val="de-DE" w:eastAsia="de-DE"/>
        </w:rPr>
        <w:t xml:space="preserve">stehen, darf nur Buchstaben(A-Z) </w:t>
      </w:r>
      <w:r w:rsidR="000333D2" w:rsidRPr="009630D6">
        <w:rPr>
          <w:rFonts w:eastAsia="Times New Roman" w:cstheme="minorHAnsi"/>
          <w:color w:val="000000"/>
          <w:szCs w:val="24"/>
          <w:lang w:val="de-DE" w:eastAsia="de-DE"/>
        </w:rPr>
        <w:t xml:space="preserve">und Ganzzahlen(1-9) </w:t>
      </w:r>
      <w:r w:rsidRPr="009630D6">
        <w:rPr>
          <w:rFonts w:eastAsia="Times New Roman" w:cstheme="minorHAnsi"/>
          <w:color w:val="000000"/>
          <w:szCs w:val="24"/>
          <w:lang w:val="de-DE" w:eastAsia="de-DE"/>
        </w:rPr>
        <w:t>ohne Sonderzeichen beinhalten und muss von den Benutzernamen der bereits eingeloggten Spieler in mindestens einem Zeichen abweichen.</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GUI wird korrekt angezeigt und ist intuitiv verständlich.</w:t>
      </w:r>
    </w:p>
    <w:p w:rsidR="00BC5A8C" w:rsidRPr="009630D6" w:rsidRDefault="00BC5A8C" w:rsidP="005C24A3">
      <w:pPr>
        <w:pStyle w:val="Listenabsatz"/>
        <w:numPr>
          <w:ilvl w:val="0"/>
          <w:numId w:val="28"/>
        </w:numPr>
        <w:spacing w:after="0" w:line="360" w:lineRule="auto"/>
        <w:ind w:left="357" w:hanging="357"/>
        <w:textAlignment w:val="baseline"/>
        <w:rPr>
          <w:rFonts w:eastAsia="Times New Roman" w:cstheme="minorHAnsi"/>
          <w:color w:val="000000"/>
          <w:szCs w:val="24"/>
          <w:lang w:val="de-DE" w:eastAsia="de-DE"/>
        </w:rPr>
      </w:pPr>
      <w:r w:rsidRPr="009630D6">
        <w:rPr>
          <w:rFonts w:eastAsia="Times New Roman" w:cstheme="minorHAnsi"/>
          <w:color w:val="000000"/>
          <w:szCs w:val="24"/>
          <w:lang w:val="de-DE" w:eastAsia="de-DE"/>
        </w:rPr>
        <w:t>Die Überprüfung und Einhaltung der Spielregeln erfolgt fehlerfrei.</w:t>
      </w:r>
    </w:p>
    <w:p w:rsidR="00D01AD3" w:rsidRDefault="00D01AD3">
      <w:pPr>
        <w:jc w:val="left"/>
      </w:pPr>
      <w:bookmarkStart w:id="7" w:name="_Toc369866214"/>
      <w:r>
        <w:br w:type="page"/>
      </w:r>
    </w:p>
    <w:p w:rsidR="00715EE1" w:rsidRDefault="00DF09C5" w:rsidP="003E51C8">
      <w:pPr>
        <w:pStyle w:val="berschrift1"/>
      </w:pPr>
      <w:bookmarkStart w:id="8" w:name="_Toc371065398"/>
      <w:r w:rsidRPr="00F3371D">
        <w:lastRenderedPageBreak/>
        <w:t xml:space="preserve">4. </w:t>
      </w:r>
      <w:proofErr w:type="spellStart"/>
      <w:r w:rsidR="003150E0">
        <w:t>Use</w:t>
      </w:r>
      <w:proofErr w:type="spellEnd"/>
      <w:r w:rsidR="003150E0">
        <w:t xml:space="preserve"> Case Diagramm</w:t>
      </w:r>
      <w:bookmarkEnd w:id="7"/>
      <w:bookmarkEnd w:id="8"/>
    </w:p>
    <w:p w:rsidR="00FE2E8E" w:rsidRDefault="00FE2E8E" w:rsidP="00FE2E8E"/>
    <w:p w:rsidR="003150E0" w:rsidRPr="003150E0" w:rsidRDefault="00FE2E8E" w:rsidP="00D558F4">
      <w:r>
        <w:rPr>
          <w:noProof/>
          <w:lang w:val="de-DE" w:eastAsia="de-DE"/>
        </w:rPr>
        <w:drawing>
          <wp:inline distT="0" distB="0" distL="0" distR="0" wp14:anchorId="5EA01400" wp14:editId="3E2C1EBD">
            <wp:extent cx="4455042" cy="5890437"/>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9871" cy="5896822"/>
                    </a:xfrm>
                    <a:prstGeom prst="rect">
                      <a:avLst/>
                    </a:prstGeom>
                  </pic:spPr>
                </pic:pic>
              </a:graphicData>
            </a:graphic>
          </wp:inline>
        </w:drawing>
      </w:r>
    </w:p>
    <w:p w:rsidR="003150E0" w:rsidRDefault="003150E0" w:rsidP="00D01AD3"/>
    <w:p w:rsidR="00D01AD3" w:rsidRDefault="00D01AD3">
      <w:pPr>
        <w:jc w:val="left"/>
      </w:pPr>
      <w:bookmarkStart w:id="9" w:name="_Toc369866215"/>
      <w:r>
        <w:rPr>
          <w:b/>
          <w:bCs/>
        </w:rPr>
        <w:br w:type="page"/>
      </w:r>
    </w:p>
    <w:p w:rsidR="00DF09C5" w:rsidRDefault="00DF09C5" w:rsidP="003150E0">
      <w:pPr>
        <w:pStyle w:val="berschrift1"/>
      </w:pPr>
      <w:bookmarkStart w:id="10" w:name="_Toc371065399"/>
      <w:r w:rsidRPr="003150E0">
        <w:lastRenderedPageBreak/>
        <w:t>5</w:t>
      </w:r>
      <w:r w:rsidR="003150E0" w:rsidRPr="003150E0">
        <w:t xml:space="preserve">. </w:t>
      </w:r>
      <w:proofErr w:type="spellStart"/>
      <w:r w:rsidR="003150E0" w:rsidRPr="003150E0">
        <w:t>Use</w:t>
      </w:r>
      <w:proofErr w:type="spellEnd"/>
      <w:r w:rsidR="003150E0" w:rsidRPr="003150E0">
        <w:t>-Case-Spezifikationen</w:t>
      </w:r>
      <w:bookmarkEnd w:id="9"/>
      <w:bookmarkEnd w:id="10"/>
    </w:p>
    <w:tbl>
      <w:tblPr>
        <w:tblW w:w="9377" w:type="dxa"/>
        <w:tblCellMar>
          <w:top w:w="15" w:type="dxa"/>
          <w:left w:w="15" w:type="dxa"/>
          <w:bottom w:w="15" w:type="dxa"/>
          <w:right w:w="15" w:type="dxa"/>
        </w:tblCellMar>
        <w:tblLook w:val="04A0" w:firstRow="1" w:lastRow="0" w:firstColumn="1" w:lastColumn="0" w:noHBand="0" w:noVBand="1"/>
      </w:tblPr>
      <w:tblGrid>
        <w:gridCol w:w="2302"/>
        <w:gridCol w:w="7075"/>
      </w:tblGrid>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Abschnitt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1</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einloggen</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hoch</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sich mit einem beliebigen Benutzernamen einloggen können</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will das Spiel spielen</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Client heruntergeladen, installiert und gestartet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befindet sich im Spielraum</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Hauptszenario</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1. Spieler gibt im GUI einen beliebigen Benutzernamen ein </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2. Spieler bestätigt seine Eingabe</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3. System überprüft den Benutzernamen auf </w:t>
            </w:r>
            <w:r w:rsidR="000333D2">
              <w:rPr>
                <w:rFonts w:eastAsia="Times New Roman" w:cstheme="minorHAnsi"/>
                <w:color w:val="000000"/>
                <w:szCs w:val="24"/>
                <w:lang w:val="de-DE" w:eastAsia="de-DE"/>
              </w:rPr>
              <w:t>Einmaligkeit</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4. Systemprüfung gültig -&gt; Spieler ist eingeloggt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4a. Systemprüfung ungültig -&gt; Spieler gibt einen anderen Benutze</w:t>
            </w:r>
            <w:r w:rsidRPr="003150E0">
              <w:rPr>
                <w:rFonts w:eastAsia="Times New Roman" w:cstheme="minorHAnsi"/>
                <w:color w:val="000000"/>
                <w:szCs w:val="24"/>
                <w:lang w:val="de-DE" w:eastAsia="de-DE"/>
              </w:rPr>
              <w:t>r</w:t>
            </w:r>
            <w:r w:rsidRPr="003150E0">
              <w:rPr>
                <w:rFonts w:eastAsia="Times New Roman" w:cstheme="minorHAnsi"/>
                <w:color w:val="000000"/>
                <w:szCs w:val="24"/>
                <w:lang w:val="de-DE" w:eastAsia="de-DE"/>
              </w:rPr>
              <w:t>namen ein</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5a. Spieler bestätigt seine Eingabe</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6a. System überprüft erneut</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7a. Systemprüfung gültig -&gt; Spieler ist eingeloggt</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7b. Systemprüfung ungültig -&gt; weiter mit 4a</w:t>
            </w:r>
          </w:p>
        </w:tc>
      </w:tr>
      <w:tr w:rsidR="003150E0" w:rsidRPr="003150E0" w:rsidTr="00E47A8A">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1, 2, 3, 4, 10</w:t>
            </w:r>
          </w:p>
        </w:tc>
      </w:tr>
    </w:tbl>
    <w:p w:rsidR="00D01AD3" w:rsidRDefault="00D01AD3" w:rsidP="00D01AD3">
      <w:pPr>
        <w:rPr>
          <w:lang w:val="de-DE" w:eastAsia="de-DE"/>
        </w:rPr>
      </w:pPr>
    </w:p>
    <w:p w:rsidR="00D01AD3" w:rsidRDefault="00D01AD3">
      <w:pPr>
        <w:jc w:val="left"/>
        <w:rPr>
          <w:lang w:val="de-DE" w:eastAsia="de-DE"/>
        </w:rPr>
      </w:pPr>
      <w:r>
        <w:rPr>
          <w:lang w:val="de-DE" w:eastAsia="de-DE"/>
        </w:rPr>
        <w:br w:type="page"/>
      </w:r>
    </w:p>
    <w:tbl>
      <w:tblPr>
        <w:tblW w:w="9374" w:type="dxa"/>
        <w:tblCellMar>
          <w:top w:w="15" w:type="dxa"/>
          <w:left w:w="15" w:type="dxa"/>
          <w:bottom w:w="15" w:type="dxa"/>
          <w:right w:w="15" w:type="dxa"/>
        </w:tblCellMar>
        <w:tblLook w:val="04A0" w:firstRow="1" w:lastRow="0" w:firstColumn="1" w:lastColumn="0" w:noHBand="0" w:noVBand="1"/>
      </w:tblPr>
      <w:tblGrid>
        <w:gridCol w:w="2299"/>
        <w:gridCol w:w="7075"/>
      </w:tblGrid>
      <w:tr w:rsidR="002D1742" w:rsidRPr="003150E0" w:rsidTr="00A61691">
        <w:tc>
          <w:tcPr>
            <w:tcW w:w="0" w:type="auto"/>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7075"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ziehen</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C81789" w:rsidP="005C24A3">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2D1742" w:rsidRPr="003150E0">
              <w:rPr>
                <w:rFonts w:eastAsia="Times New Roman" w:cstheme="minorHAnsi"/>
                <w:color w:val="000000"/>
                <w:szCs w:val="24"/>
                <w:lang w:val="de-DE" w:eastAsia="de-DE"/>
              </w:rPr>
              <w:t>och</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zieht eine verdeckte Karte vom Spieltisch</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Spielkarten sind auf dem Spieltisch verdeckt ausgelegt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5C24A3">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Spieler ist eingeloggt</w:t>
            </w:r>
          </w:p>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 Spielkarten sind auf dem Spieltisch verdeckt ausgelegt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2D1742" w:rsidRPr="003150E0" w:rsidRDefault="002D1742" w:rsidP="00C81789">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Rollen </w:t>
            </w:r>
            <w:r w:rsidR="00C81789">
              <w:rPr>
                <w:rFonts w:eastAsia="Times New Roman" w:cstheme="minorHAnsi"/>
                <w:color w:val="000000"/>
                <w:szCs w:val="24"/>
                <w:lang w:val="de-DE" w:eastAsia="de-DE"/>
              </w:rPr>
              <w:t>sind</w:t>
            </w:r>
            <w:r w:rsidRPr="003150E0">
              <w:rPr>
                <w:rFonts w:eastAsia="Times New Roman" w:cstheme="minorHAnsi"/>
                <w:color w:val="000000"/>
                <w:szCs w:val="24"/>
                <w:lang w:val="de-DE" w:eastAsia="de-DE"/>
              </w:rPr>
              <w:t xml:space="preserve"> zugewiesen</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0A724D">
            <w:pPr>
              <w:rPr>
                <w:lang w:val="de-DE" w:eastAsia="de-DE"/>
              </w:rPr>
            </w:pPr>
            <w:r w:rsidRPr="003150E0">
              <w:rPr>
                <w:lang w:val="de-DE" w:eastAsia="de-DE"/>
              </w:rPr>
              <w:t>Hauptszenario</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776DC2" w:rsidRDefault="002D1742" w:rsidP="000A724D">
            <w:r w:rsidRPr="00776DC2">
              <w:rPr>
                <w:noProof/>
                <w:lang w:val="de-DE" w:eastAsia="de-DE"/>
              </w:rPr>
              <w:drawing>
                <wp:inline distT="0" distB="0" distL="0" distR="0" wp14:anchorId="7B521FB8" wp14:editId="1897D021">
                  <wp:extent cx="4125433" cy="3207674"/>
                  <wp:effectExtent l="0" t="0" r="8890" b="0"/>
                  <wp:docPr id="9" name="Bild 2" descr="https://lh6.googleusercontent.com/XFl2xsvv8G5AiVeilQOHmG-qJ002JvQujcIY7t3KHfFQ3eo-9o1eBnOm_NxPT_p8hXbCVXXMBsLngd_1JGykUawuuRgavwtwOeNqCuyzViZoNLg9opqU5_Lv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XFl2xsvv8G5AiVeilQOHmG-qJ002JvQujcIY7t3KHfFQ3eo-9o1eBnOm_NxPT_p8hXbCVXXMBsLngd_1JGykUawuuRgavwtwOeNqCuyzViZoNLg9opqU5_Lv6Q"/>
                          <pic:cNvPicPr>
                            <a:picLocks noChangeAspect="1" noChangeArrowheads="1"/>
                          </pic:cNvPicPr>
                        </pic:nvPicPr>
                        <pic:blipFill>
                          <a:blip r:embed="rId12" cstate="print"/>
                          <a:srcRect/>
                          <a:stretch>
                            <a:fillRect/>
                          </a:stretch>
                        </pic:blipFill>
                        <pic:spPr bwMode="auto">
                          <a:xfrm>
                            <a:off x="0" y="0"/>
                            <a:ext cx="4132136" cy="3212886"/>
                          </a:xfrm>
                          <a:prstGeom prst="rect">
                            <a:avLst/>
                          </a:prstGeom>
                          <a:noFill/>
                          <a:ln w="9525">
                            <a:noFill/>
                            <a:miter lim="800000"/>
                            <a:headEnd/>
                            <a:tailEnd/>
                          </a:ln>
                        </pic:spPr>
                      </pic:pic>
                    </a:graphicData>
                  </a:graphic>
                </wp:inline>
              </w:drawing>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2D1742" w:rsidRPr="003150E0" w:rsidTr="00A61691">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2D1742" w:rsidRPr="003150E0" w:rsidRDefault="002D1742" w:rsidP="005C24A3">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6, 12</w:t>
            </w:r>
          </w:p>
        </w:tc>
      </w:tr>
    </w:tbl>
    <w:p w:rsidR="003150E0" w:rsidRPr="003150E0" w:rsidRDefault="003150E0" w:rsidP="003150E0">
      <w:pPr>
        <w:spacing w:after="240" w:line="240" w:lineRule="auto"/>
        <w:jc w:val="left"/>
        <w:rPr>
          <w:rFonts w:eastAsia="Times New Roman" w:cstheme="minorHAnsi"/>
          <w:szCs w:val="24"/>
          <w:lang w:val="de-DE" w:eastAsia="de-DE"/>
        </w:rPr>
      </w:pPr>
    </w:p>
    <w:p w:rsidR="00D01AD3" w:rsidRDefault="00D01AD3">
      <w:pPr>
        <w:jc w:val="left"/>
        <w:rPr>
          <w:rFonts w:eastAsia="Times New Roman" w:cstheme="minorHAnsi"/>
          <w:szCs w:val="24"/>
          <w:lang w:val="de-DE" w:eastAsia="de-DE"/>
        </w:rPr>
      </w:pPr>
      <w:r>
        <w:rPr>
          <w:rFonts w:eastAsia="Times New Roman" w:cstheme="minorHAnsi"/>
          <w:szCs w:val="24"/>
          <w:lang w:val="de-DE" w:eastAsia="de-DE"/>
        </w:rPr>
        <w:br w:type="page"/>
      </w:r>
    </w:p>
    <w:tbl>
      <w:tblPr>
        <w:tblW w:w="9377" w:type="dxa"/>
        <w:tblCellMar>
          <w:top w:w="15" w:type="dxa"/>
          <w:left w:w="15" w:type="dxa"/>
          <w:bottom w:w="15" w:type="dxa"/>
          <w:right w:w="15" w:type="dxa"/>
        </w:tblCellMar>
        <w:tblLook w:val="04A0" w:firstRow="1" w:lastRow="0" w:firstColumn="1" w:lastColumn="0" w:noHBand="0" w:noVBand="1"/>
      </w:tblPr>
      <w:tblGrid>
        <w:gridCol w:w="2302"/>
        <w:gridCol w:w="7075"/>
      </w:tblGrid>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7075" w:type="dxa"/>
            <w:tcBorders>
              <w:top w:val="single" w:sz="8" w:space="0" w:color="000000"/>
              <w:left w:val="single" w:sz="8" w:space="0" w:color="000000"/>
              <w:bottom w:val="single" w:sz="8" w:space="0" w:color="000000"/>
              <w:right w:val="single" w:sz="8" w:space="0" w:color="000000"/>
            </w:tcBorders>
            <w:shd w:val="clear" w:color="auto" w:fill="999999"/>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3</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auswählen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C81789"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Karten auswählen, die getauscht werden sollen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C81789">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C81789" w:rsidP="003150E0">
            <w:pPr>
              <w:spacing w:after="0" w:line="240" w:lineRule="auto"/>
              <w:jc w:val="left"/>
              <w:rPr>
                <w:rFonts w:eastAsia="Times New Roman" w:cstheme="minorHAnsi"/>
                <w:szCs w:val="24"/>
                <w:lang w:val="de-DE" w:eastAsia="de-DE"/>
              </w:rPr>
            </w:pPr>
            <w:r>
              <w:rPr>
                <w:rFonts w:eastAsia="Times New Roman" w:cstheme="minorHAnsi"/>
                <w:szCs w:val="24"/>
                <w:lang w:val="de-DE" w:eastAsia="de-DE"/>
              </w:rPr>
              <w:t>Spieler will das Spiel beginnen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Die Rolle muss dem Spieler zugeteilt sein</w:t>
            </w:r>
          </w:p>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2. Karten müssen an jeden Spieler verteilt sein</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3. Karten müssen für den jeweiligen Spieler ersichtlich sein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8" w:space="0" w:color="000000"/>
              <w:left w:val="single" w:sz="8" w:space="0" w:color="000000"/>
              <w:bottom w:val="single" w:sz="8" w:space="0" w:color="000000"/>
              <w:right w:val="single" w:sz="8" w:space="0" w:color="000000"/>
            </w:tcBorders>
            <w:tcMar>
              <w:top w:w="75" w:type="dxa"/>
              <w:left w:w="131" w:type="dxa"/>
              <w:bottom w:w="75"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ist bereit für dem ersten Spielzug</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0A724D">
            <w:pPr>
              <w:rPr>
                <w:lang w:val="de-DE" w:eastAsia="de-DE"/>
              </w:rPr>
            </w:pPr>
            <w:r w:rsidRPr="003150E0">
              <w:rPr>
                <w:lang w:val="de-DE" w:eastAsia="de-DE"/>
              </w:rPr>
              <w:t>Hauptszenario</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776DC2" w:rsidRDefault="003150E0" w:rsidP="000A724D">
            <w:r w:rsidRPr="00776DC2">
              <w:rPr>
                <w:noProof/>
                <w:lang w:val="de-DE" w:eastAsia="de-DE"/>
              </w:rPr>
              <w:drawing>
                <wp:inline distT="0" distB="0" distL="0" distR="0" wp14:anchorId="27466C59" wp14:editId="53B74881">
                  <wp:extent cx="3956584" cy="1666875"/>
                  <wp:effectExtent l="19050" t="0" r="5816" b="0"/>
                  <wp:docPr id="3" name="Bild 3" descr="https://lh5.googleusercontent.com/ECDMO5XE6JPHjgICSyPXRWSpHPJnPA6m0qP6rnhNc6Qqf81dlzBerDmYpEsKjyYP8cqn9GDAG0FDSTH_i2KZORq4VRBGCLSQvOIhjlZjytwxtCKaj_fmMu5l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CDMO5XE6JPHjgICSyPXRWSpHPJnPA6m0qP6rnhNc6Qqf81dlzBerDmYpEsKjyYP8cqn9GDAG0FDSTH_i2KZORq4VRBGCLSQvOIhjlZjytwxtCKaj_fmMu5lHQ"/>
                          <pic:cNvPicPr>
                            <a:picLocks noChangeAspect="1" noChangeArrowheads="1"/>
                          </pic:cNvPicPr>
                        </pic:nvPicPr>
                        <pic:blipFill>
                          <a:blip r:embed="rId13" cstate="print"/>
                          <a:srcRect/>
                          <a:stretch>
                            <a:fillRect/>
                          </a:stretch>
                        </pic:blipFill>
                        <pic:spPr bwMode="auto">
                          <a:xfrm>
                            <a:off x="0" y="0"/>
                            <a:ext cx="3964589" cy="1670248"/>
                          </a:xfrm>
                          <a:prstGeom prst="rect">
                            <a:avLst/>
                          </a:prstGeom>
                          <a:noFill/>
                          <a:ln w="9525">
                            <a:noFill/>
                            <a:miter lim="800000"/>
                            <a:headEnd/>
                            <a:tailEnd/>
                          </a:ln>
                        </pic:spPr>
                      </pic:pic>
                    </a:graphicData>
                  </a:graphic>
                </wp:inline>
              </w:drawing>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wählt ungültige Karten aus -&gt; Fehlermeldung -&gt; nochmals auswählen</w:t>
            </w:r>
          </w:p>
        </w:tc>
      </w:tr>
      <w:tr w:rsidR="003150E0" w:rsidRPr="003150E0" w:rsidTr="00A61691">
        <w:tc>
          <w:tcPr>
            <w:tcW w:w="2302"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12</w:t>
            </w:r>
          </w:p>
        </w:tc>
      </w:tr>
    </w:tbl>
    <w:p w:rsidR="00D01AD3" w:rsidRDefault="00D01AD3" w:rsidP="00D01AD3">
      <w:pPr>
        <w:rPr>
          <w:lang w:val="de-DE" w:eastAsia="de-DE"/>
        </w:rPr>
      </w:pPr>
    </w:p>
    <w:p w:rsidR="00D01AD3" w:rsidRDefault="00D01AD3">
      <w:pPr>
        <w:jc w:val="left"/>
        <w:rPr>
          <w:lang w:val="de-DE" w:eastAsia="de-DE"/>
        </w:rPr>
      </w:pPr>
      <w:r>
        <w:rPr>
          <w:lang w:val="de-DE" w:eastAsia="de-DE"/>
        </w:rPr>
        <w:br w:type="page"/>
      </w:r>
    </w:p>
    <w:tbl>
      <w:tblPr>
        <w:tblW w:w="9388" w:type="dxa"/>
        <w:tblCellMar>
          <w:top w:w="15" w:type="dxa"/>
          <w:left w:w="15" w:type="dxa"/>
          <w:bottom w:w="15" w:type="dxa"/>
          <w:right w:w="15" w:type="dxa"/>
        </w:tblCellMar>
        <w:tblLook w:val="04A0" w:firstRow="1" w:lastRow="0" w:firstColumn="1" w:lastColumn="0" w:noHBand="0" w:noVBand="1"/>
      </w:tblPr>
      <w:tblGrid>
        <w:gridCol w:w="2313"/>
        <w:gridCol w:w="7075"/>
      </w:tblGrid>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D01AD3" w:rsidP="003150E0">
            <w:pPr>
              <w:spacing w:after="0" w:line="0" w:lineRule="atLeast"/>
              <w:jc w:val="left"/>
              <w:rPr>
                <w:rFonts w:eastAsia="Times New Roman" w:cstheme="minorHAnsi"/>
                <w:szCs w:val="24"/>
                <w:lang w:val="de-DE" w:eastAsia="de-DE"/>
              </w:rPr>
            </w:pPr>
            <w:r>
              <w:rPr>
                <w:lang w:val="de-DE" w:eastAsia="de-DE"/>
              </w:rPr>
              <w:lastRenderedPageBreak/>
              <w:br w:type="column"/>
            </w:r>
            <w:r w:rsidR="003150E0" w:rsidRPr="003150E0">
              <w:rPr>
                <w:rFonts w:eastAsia="Times New Roman" w:cstheme="minorHAnsi"/>
                <w:b/>
                <w:bCs/>
                <w:color w:val="000000"/>
                <w:szCs w:val="24"/>
                <w:lang w:val="de-DE" w:eastAsia="de-DE"/>
              </w:rPr>
              <w:t>Abschnitt</w:t>
            </w:r>
          </w:p>
        </w:tc>
        <w:tc>
          <w:tcPr>
            <w:tcW w:w="707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4</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944F5D"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Runde</w:t>
            </w:r>
            <w:r w:rsidR="003150E0" w:rsidRPr="003150E0">
              <w:rPr>
                <w:rFonts w:eastAsia="Times New Roman" w:cstheme="minorHAnsi"/>
                <w:color w:val="000000"/>
                <w:szCs w:val="24"/>
                <w:lang w:val="de-DE" w:eastAsia="de-DE"/>
              </w:rPr>
              <w:t xml:space="preserve"> spielen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C81789"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944F5D">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Spieler </w:t>
            </w:r>
            <w:r w:rsidR="00944F5D">
              <w:rPr>
                <w:rFonts w:eastAsia="Times New Roman" w:cstheme="minorHAnsi"/>
                <w:color w:val="000000"/>
                <w:szCs w:val="24"/>
                <w:lang w:val="de-DE" w:eastAsia="de-DE"/>
              </w:rPr>
              <w:t>spielt eine Runde</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w:t>
            </w:r>
            <w:r>
              <w:rPr>
                <w:rFonts w:eastAsia="Times New Roman" w:cstheme="minorHAnsi"/>
                <w:color w:val="000000"/>
                <w:szCs w:val="24"/>
                <w:lang w:val="de-DE" w:eastAsia="de-DE"/>
              </w:rPr>
              <w:t>g</w:t>
            </w:r>
            <w:r w:rsidRPr="003150E0">
              <w:rPr>
                <w:rFonts w:eastAsia="Times New Roman" w:cstheme="minorHAnsi"/>
                <w:color w:val="000000"/>
                <w:szCs w:val="24"/>
                <w:lang w:val="de-DE" w:eastAsia="de-DE"/>
              </w:rPr>
              <w:t>nis</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ist an der Reihe seinen Spielzug durchzuführen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noch Spielkarten besitzen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944F5D"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Die Runde ist beendet</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0A724D">
            <w:pPr>
              <w:rPr>
                <w:lang w:val="de-DE" w:eastAsia="de-DE"/>
              </w:rPr>
            </w:pPr>
            <w:r w:rsidRPr="003150E0">
              <w:rPr>
                <w:lang w:val="de-DE" w:eastAsia="de-DE"/>
              </w:rPr>
              <w:t>Hauptszenario</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776DC2" w:rsidRDefault="00C81789" w:rsidP="000A724D">
            <w:r w:rsidRPr="00776DC2">
              <w:rPr>
                <w:noProof/>
                <w:lang w:val="de-DE" w:eastAsia="de-DE"/>
              </w:rPr>
              <w:drawing>
                <wp:anchor distT="0" distB="0" distL="114300" distR="114300" simplePos="0" relativeHeight="251652096" behindDoc="1" locked="0" layoutInCell="1" allowOverlap="1" wp14:anchorId="2E08DEFB" wp14:editId="255F0DBD">
                  <wp:simplePos x="0" y="0"/>
                  <wp:positionH relativeFrom="column">
                    <wp:posOffset>213995</wp:posOffset>
                  </wp:positionH>
                  <wp:positionV relativeFrom="paragraph">
                    <wp:posOffset>-3175</wp:posOffset>
                  </wp:positionV>
                  <wp:extent cx="3662680" cy="4890770"/>
                  <wp:effectExtent l="0" t="0" r="0" b="508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2680" cy="4890770"/>
                          </a:xfrm>
                          <a:prstGeom prst="rect">
                            <a:avLst/>
                          </a:prstGeom>
                        </pic:spPr>
                      </pic:pic>
                    </a:graphicData>
                  </a:graphic>
                </wp:anchor>
              </w:drawing>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w:t>
            </w:r>
          </w:p>
        </w:tc>
      </w:tr>
      <w:tr w:rsidR="003150E0" w:rsidRPr="003150E0" w:rsidTr="00A61691">
        <w:trPr>
          <w:trHeight w:val="371"/>
        </w:trPr>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Sind im Diagramm des Hauptszenarios enthalten</w:t>
            </w:r>
          </w:p>
        </w:tc>
      </w:tr>
      <w:tr w:rsidR="003150E0" w:rsidRPr="003150E0" w:rsidTr="00A61691">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5, 7, 12</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2E3C80" w:rsidRPr="000F2F01" w:rsidRDefault="002E3C80" w:rsidP="00023639">
            <w:pPr>
              <w:spacing w:after="0" w:line="0" w:lineRule="atLeast"/>
              <w:jc w:val="left"/>
              <w:rPr>
                <w:rFonts w:eastAsia="Times New Roman" w:cstheme="minorHAnsi"/>
                <w:color w:val="000000"/>
                <w:szCs w:val="24"/>
                <w:lang w:val="de-DE" w:eastAsia="de-DE"/>
              </w:rPr>
            </w:pPr>
            <w:r w:rsidRPr="000F2F01">
              <w:rPr>
                <w:rFonts w:eastAsia="Times New Roman" w:cstheme="minorHAnsi"/>
                <w:color w:val="000000"/>
                <w:szCs w:val="24"/>
                <w:lang w:val="de-DE" w:eastAsia="de-DE"/>
              </w:rPr>
              <w:lastRenderedPageBreak/>
              <w:t>Abschnitt</w:t>
            </w:r>
          </w:p>
        </w:tc>
        <w:tc>
          <w:tcPr>
            <w:tcW w:w="707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2E3C80" w:rsidRPr="000F2F01" w:rsidRDefault="002E3C80" w:rsidP="00023639">
            <w:pPr>
              <w:spacing w:after="0" w:line="0" w:lineRule="atLeast"/>
              <w:jc w:val="left"/>
              <w:rPr>
                <w:rFonts w:eastAsia="Times New Roman" w:cstheme="minorHAnsi"/>
                <w:color w:val="000000"/>
                <w:szCs w:val="24"/>
                <w:lang w:val="de-DE" w:eastAsia="de-DE"/>
              </w:rPr>
            </w:pPr>
            <w:r w:rsidRPr="000F2F01">
              <w:rPr>
                <w:rFonts w:eastAsia="Times New Roman" w:cstheme="minorHAnsi"/>
                <w:color w:val="000000"/>
                <w:szCs w:val="24"/>
                <w:lang w:val="de-DE" w:eastAsia="de-DE"/>
              </w:rPr>
              <w:t>Inhalt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5</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Name</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Nächste Runde starten</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Pr>
                <w:rFonts w:eastAsia="Times New Roman" w:cstheme="minorHAnsi"/>
                <w:color w:val="000000"/>
                <w:szCs w:val="24"/>
                <w:lang w:val="de-DE" w:eastAsia="de-DE"/>
              </w:rPr>
              <w:t>m</w:t>
            </w:r>
            <w:r w:rsidRPr="003150E0">
              <w:rPr>
                <w:rFonts w:eastAsia="Times New Roman" w:cstheme="minorHAnsi"/>
                <w:color w:val="000000"/>
                <w:szCs w:val="24"/>
                <w:lang w:val="de-DE" w:eastAsia="de-DE"/>
              </w:rPr>
              <w:t>ittel</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Spieler hat die Möglichkeit nach jeder gespielter Runde, an neuer Runde teilzunehmen</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Die Runde ist zu ende</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Akteure</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Spieler</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Jedem Spieler ist der Rang zugewiesen</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Nächste Runde startet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Hauptszenario</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1. Spieler klickt den Button „weitere Runde“</w:t>
            </w:r>
          </w:p>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 xml:space="preserve">2. die Rolle für die nächste Runde wird </w:t>
            </w:r>
            <w:proofErr w:type="spellStart"/>
            <w:r w:rsidRPr="003150E0">
              <w:rPr>
                <w:rFonts w:eastAsia="Times New Roman" w:cstheme="minorHAnsi"/>
                <w:color w:val="000000"/>
                <w:szCs w:val="24"/>
                <w:lang w:val="de-DE" w:eastAsia="de-DE"/>
              </w:rPr>
              <w:t>gemäss</w:t>
            </w:r>
            <w:proofErr w:type="spellEnd"/>
            <w:r w:rsidRPr="003150E0">
              <w:rPr>
                <w:rFonts w:eastAsia="Times New Roman" w:cstheme="minorHAnsi"/>
                <w:color w:val="000000"/>
                <w:szCs w:val="24"/>
                <w:lang w:val="de-DE" w:eastAsia="de-DE"/>
              </w:rPr>
              <w:t xml:space="preserve"> dem erzielten Rang dem Spieler zugewiesen</w:t>
            </w:r>
          </w:p>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3. Karten werden auf die Spieler verteilt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Klickt nicht jeder Spieler auf den Button „weitere Runde“ endet das Spiel</w:t>
            </w:r>
          </w:p>
        </w:tc>
      </w:tr>
      <w:tr w:rsidR="002E3C80" w:rsidRPr="003150E0" w:rsidTr="002E3C80">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3C80" w:rsidRPr="002D1742" w:rsidRDefault="002E3C80" w:rsidP="00023639">
            <w:pPr>
              <w:spacing w:after="0" w:line="0" w:lineRule="atLeast"/>
              <w:jc w:val="left"/>
              <w:rPr>
                <w:rFonts w:eastAsia="Times New Roman" w:cstheme="minorHAnsi"/>
                <w:color w:val="000000"/>
                <w:szCs w:val="24"/>
                <w:lang w:val="de-DE" w:eastAsia="de-DE"/>
              </w:rPr>
            </w:pPr>
            <w:r>
              <w:rPr>
                <w:rFonts w:eastAsia="Times New Roman" w:cstheme="minorHAnsi"/>
                <w:color w:val="000000"/>
                <w:szCs w:val="24"/>
                <w:lang w:val="de-DE" w:eastAsia="de-DE"/>
              </w:rPr>
              <w:t>-</w:t>
            </w:r>
          </w:p>
        </w:tc>
      </w:tr>
    </w:tbl>
    <w:p w:rsidR="002E3C80" w:rsidRDefault="002E3C80"/>
    <w:p w:rsidR="00D558F4" w:rsidRDefault="00D558F4">
      <w:pPr>
        <w:jc w:val="left"/>
        <w:rPr>
          <w:rFonts w:eastAsia="Times New Roman" w:cstheme="minorHAnsi"/>
          <w:szCs w:val="24"/>
          <w:lang w:val="de-DE" w:eastAsia="de-DE"/>
        </w:rPr>
      </w:pPr>
      <w:r>
        <w:rPr>
          <w:rFonts w:eastAsia="Times New Roman" w:cstheme="minorHAnsi"/>
          <w:szCs w:val="24"/>
          <w:lang w:val="de-DE" w:eastAsia="de-DE"/>
        </w:rPr>
        <w:br w:type="page"/>
      </w:r>
    </w:p>
    <w:tbl>
      <w:tblPr>
        <w:tblW w:w="9388" w:type="dxa"/>
        <w:tblCellMar>
          <w:top w:w="15" w:type="dxa"/>
          <w:left w:w="15" w:type="dxa"/>
          <w:bottom w:w="15" w:type="dxa"/>
          <w:right w:w="15" w:type="dxa"/>
        </w:tblCellMar>
        <w:tblLook w:val="04A0" w:firstRow="1" w:lastRow="0" w:firstColumn="1" w:lastColumn="0" w:noHBand="0" w:noVBand="1"/>
      </w:tblPr>
      <w:tblGrid>
        <w:gridCol w:w="2313"/>
        <w:gridCol w:w="7075"/>
      </w:tblGrid>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lastRenderedPageBreak/>
              <w:t>Abschnitt</w:t>
            </w:r>
          </w:p>
        </w:tc>
        <w:tc>
          <w:tcPr>
            <w:tcW w:w="707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b/>
                <w:bCs/>
                <w:color w:val="000000"/>
                <w:szCs w:val="24"/>
                <w:lang w:val="de-DE" w:eastAsia="de-DE"/>
              </w:rPr>
              <w:t>Inhalt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proofErr w:type="spellStart"/>
            <w:r w:rsidRPr="003150E0">
              <w:rPr>
                <w:rFonts w:eastAsia="Times New Roman" w:cstheme="minorHAnsi"/>
                <w:color w:val="000000"/>
                <w:szCs w:val="24"/>
                <w:lang w:val="de-DE" w:eastAsia="de-DE"/>
              </w:rPr>
              <w:t>Use</w:t>
            </w:r>
            <w:proofErr w:type="spellEnd"/>
            <w:r w:rsidRPr="003150E0">
              <w:rPr>
                <w:rFonts w:eastAsia="Times New Roman" w:cstheme="minorHAnsi"/>
                <w:color w:val="000000"/>
                <w:szCs w:val="24"/>
                <w:lang w:val="de-DE" w:eastAsia="de-DE"/>
              </w:rPr>
              <w:t>-Case-Nr.</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6</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Name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5A4748">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 xml:space="preserve">Spiel </w:t>
            </w:r>
            <w:r w:rsidR="005A4748">
              <w:rPr>
                <w:rFonts w:eastAsia="Times New Roman" w:cstheme="minorHAnsi"/>
                <w:color w:val="000000"/>
                <w:szCs w:val="24"/>
                <w:lang w:val="de-DE" w:eastAsia="de-DE"/>
              </w:rPr>
              <w:t>beenden</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Priorität</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h</w:t>
            </w:r>
            <w:r w:rsidR="003150E0" w:rsidRPr="003150E0">
              <w:rPr>
                <w:rFonts w:eastAsia="Times New Roman" w:cstheme="minorHAnsi"/>
                <w:color w:val="000000"/>
                <w:szCs w:val="24"/>
                <w:lang w:val="de-DE" w:eastAsia="de-DE"/>
              </w:rPr>
              <w:t>och</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Kurzbeschreibung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 muss das Spiel verlassen können</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Auslösendes Ereignis</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Die Runde ist zu ende</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Akteure</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Spieler</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Vorbedingung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Client gestartet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Nachbedingung</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Spiel ist beendet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Hauptszenario</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240" w:lineRule="auto"/>
              <w:jc w:val="left"/>
              <w:rPr>
                <w:rFonts w:eastAsia="Times New Roman" w:cstheme="minorHAnsi"/>
                <w:szCs w:val="24"/>
                <w:lang w:val="de-DE" w:eastAsia="de-DE"/>
              </w:rPr>
            </w:pPr>
            <w:r w:rsidRPr="003150E0">
              <w:rPr>
                <w:rFonts w:eastAsia="Times New Roman" w:cstheme="minorHAnsi"/>
                <w:color w:val="000000"/>
                <w:szCs w:val="24"/>
                <w:lang w:val="de-DE" w:eastAsia="de-DE"/>
              </w:rPr>
              <w:t>1. Spieler klickt den Button „Spiel beenden“</w:t>
            </w:r>
          </w:p>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2. Spiel ist beendet und Spieler ist ausgeloggt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Alternativszenarien</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r>
              <w:rPr>
                <w:rFonts w:eastAsia="Times New Roman" w:cstheme="minorHAnsi"/>
                <w:color w:val="000000"/>
                <w:szCs w:val="24"/>
                <w:lang w:val="de-DE" w:eastAsia="de-DE"/>
              </w:rPr>
              <w:t>-</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Ausnahmeszenarien</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5A4748" w:rsidP="003150E0">
            <w:pPr>
              <w:spacing w:after="0" w:line="0" w:lineRule="atLeast"/>
              <w:jc w:val="left"/>
              <w:rPr>
                <w:rFonts w:eastAsia="Times New Roman" w:cstheme="minorHAnsi"/>
                <w:szCs w:val="24"/>
                <w:lang w:val="de-DE" w:eastAsia="de-DE"/>
              </w:rPr>
            </w:pPr>
            <w:proofErr w:type="spellStart"/>
            <w:r>
              <w:rPr>
                <w:rFonts w:eastAsia="Times New Roman" w:cstheme="minorHAnsi"/>
                <w:color w:val="000000"/>
                <w:szCs w:val="24"/>
                <w:lang w:val="de-DE" w:eastAsia="de-DE"/>
              </w:rPr>
              <w:t>Schliessen</w:t>
            </w:r>
            <w:proofErr w:type="spellEnd"/>
            <w:r>
              <w:rPr>
                <w:rFonts w:eastAsia="Times New Roman" w:cstheme="minorHAnsi"/>
                <w:color w:val="000000"/>
                <w:szCs w:val="24"/>
                <w:lang w:val="de-DE" w:eastAsia="de-DE"/>
              </w:rPr>
              <w:t xml:space="preserve"> des Clients während dem Spiel</w:t>
            </w:r>
          </w:p>
        </w:tc>
      </w:tr>
      <w:tr w:rsidR="003150E0" w:rsidRPr="003150E0" w:rsidTr="004E39B3">
        <w:tc>
          <w:tcPr>
            <w:tcW w:w="2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Qualitäten</w:t>
            </w:r>
          </w:p>
        </w:tc>
        <w:tc>
          <w:tcPr>
            <w:tcW w:w="7075" w:type="dxa"/>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rsidR="003150E0" w:rsidRPr="003150E0" w:rsidRDefault="003150E0" w:rsidP="003150E0">
            <w:pPr>
              <w:spacing w:after="0" w:line="0" w:lineRule="atLeast"/>
              <w:jc w:val="left"/>
              <w:rPr>
                <w:rFonts w:eastAsia="Times New Roman" w:cstheme="minorHAnsi"/>
                <w:szCs w:val="24"/>
                <w:lang w:val="de-DE" w:eastAsia="de-DE"/>
              </w:rPr>
            </w:pPr>
            <w:r w:rsidRPr="003150E0">
              <w:rPr>
                <w:rFonts w:eastAsia="Times New Roman" w:cstheme="minorHAnsi"/>
                <w:color w:val="000000"/>
                <w:szCs w:val="24"/>
                <w:lang w:val="de-DE" w:eastAsia="de-DE"/>
              </w:rPr>
              <w:t>QA 8</w:t>
            </w:r>
          </w:p>
        </w:tc>
      </w:tr>
    </w:tbl>
    <w:p w:rsidR="002613E5" w:rsidRDefault="002613E5" w:rsidP="00023639"/>
    <w:p w:rsidR="0028132A" w:rsidRDefault="000A724D" w:rsidP="00023639">
      <w:r>
        <w:rPr>
          <w:noProof/>
          <w:lang w:val="de-DE" w:eastAsia="de-DE"/>
        </w:rPr>
        <mc:AlternateContent>
          <mc:Choice Requires="wps">
            <w:drawing>
              <wp:anchor distT="0" distB="0" distL="114300" distR="114300" simplePos="0" relativeHeight="251658240" behindDoc="0" locked="0" layoutInCell="1" allowOverlap="1">
                <wp:simplePos x="0" y="0"/>
                <wp:positionH relativeFrom="column">
                  <wp:posOffset>1551940</wp:posOffset>
                </wp:positionH>
                <wp:positionV relativeFrom="paragraph">
                  <wp:posOffset>310515</wp:posOffset>
                </wp:positionV>
                <wp:extent cx="812165" cy="278130"/>
                <wp:effectExtent l="0" t="0" r="26035" b="2667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rgbClr val="FFC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122.2pt;margin-top:24.45pt;width:63.95pt;height:2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" strokecolor="#ffc000" strokeweight="1pt"/>
            </w:pict>
          </mc:Fallback>
        </mc:AlternateContent>
      </w:r>
    </w:p>
    <w:p w:rsidR="002613E5" w:rsidRPr="00C81789" w:rsidRDefault="000A724D" w:rsidP="00023639">
      <w:pPr>
        <w:rPr>
          <w:b/>
        </w:rPr>
      </w:pPr>
      <w:r>
        <w:rPr>
          <w:b/>
          <w:noProof/>
          <w:lang w:val="de-DE" w:eastAsia="de-DE"/>
        </w:rPr>
        <mc:AlternateContent>
          <mc:Choice Requires="wps">
            <w:drawing>
              <wp:anchor distT="0" distB="0" distL="114300" distR="114300" simplePos="0" relativeHeight="251659264" behindDoc="0" locked="0" layoutInCell="1" allowOverlap="1">
                <wp:simplePos x="0" y="0"/>
                <wp:positionH relativeFrom="column">
                  <wp:posOffset>1551940</wp:posOffset>
                </wp:positionH>
                <wp:positionV relativeFrom="paragraph">
                  <wp:posOffset>313055</wp:posOffset>
                </wp:positionV>
                <wp:extent cx="812165" cy="278130"/>
                <wp:effectExtent l="0" t="0" r="26035" b="26670"/>
                <wp:wrapNone/>
                <wp:docPr id="2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122.2pt;margin-top:24.65pt;width:63.9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" strokecolor="black [3213]" strokeweight="1pt"/>
            </w:pict>
          </mc:Fallback>
        </mc:AlternateContent>
      </w:r>
      <w:r w:rsidR="00C81789">
        <w:t xml:space="preserve">vom </w:t>
      </w:r>
      <w:r w:rsidR="00C81789" w:rsidRPr="00C81789">
        <w:t>Spieler</w:t>
      </w:r>
      <w:r w:rsidR="00C81789">
        <w:t xml:space="preserve"> ausgeführt</w:t>
      </w:r>
    </w:p>
    <w:p w:rsidR="00C81789" w:rsidRDefault="00C81789" w:rsidP="00023639">
      <w:pPr>
        <w:rPr>
          <w:b/>
        </w:rPr>
      </w:pPr>
      <w:r>
        <w:t xml:space="preserve">vom </w:t>
      </w:r>
      <w:r w:rsidRPr="00C81789">
        <w:t>System</w:t>
      </w:r>
      <w:r>
        <w:t xml:space="preserve"> ausgeführt</w:t>
      </w:r>
    </w:p>
    <w:p w:rsidR="00C81789" w:rsidRPr="00C81789" w:rsidRDefault="00C81789" w:rsidP="00023639">
      <w:pPr>
        <w:rPr>
          <w:b/>
          <w:sz w:val="22"/>
        </w:rPr>
      </w:pPr>
    </w:p>
    <w:p w:rsidR="00D4431A" w:rsidRDefault="00D4431A">
      <w:pPr>
        <w:jc w:val="left"/>
        <w:rPr>
          <w:rFonts w:eastAsia="Times New Roman" w:cs="Times New Roman"/>
          <w:b/>
          <w:bCs/>
          <w:kern w:val="36"/>
          <w:sz w:val="30"/>
          <w:szCs w:val="48"/>
          <w:lang w:eastAsia="de-CH"/>
        </w:rPr>
      </w:pPr>
      <w:r>
        <w:br w:type="page"/>
      </w:r>
    </w:p>
    <w:p w:rsidR="003150E0" w:rsidRPr="00F3371D" w:rsidRDefault="00FA0DF9" w:rsidP="003E51C8">
      <w:pPr>
        <w:pStyle w:val="berschrift1"/>
      </w:pPr>
      <w:bookmarkStart w:id="11" w:name="_Toc369866216"/>
      <w:bookmarkStart w:id="12" w:name="_Toc371065400"/>
      <w:r w:rsidRPr="00F3371D">
        <w:lastRenderedPageBreak/>
        <w:t xml:space="preserve">6. </w:t>
      </w:r>
      <w:r w:rsidR="003150E0">
        <w:t>GUI Mock-</w:t>
      </w:r>
      <w:proofErr w:type="spellStart"/>
      <w:r w:rsidR="003150E0">
        <w:t>up</w:t>
      </w:r>
      <w:bookmarkEnd w:id="11"/>
      <w:bookmarkEnd w:id="12"/>
      <w:proofErr w:type="spellEnd"/>
    </w:p>
    <w:p w:rsidR="002613E5" w:rsidRDefault="002613E5" w:rsidP="00876E49">
      <w:pPr>
        <w:spacing w:line="360" w:lineRule="auto"/>
        <w:rPr>
          <w:rFonts w:cs="Times New Roman"/>
          <w:szCs w:val="24"/>
        </w:rPr>
      </w:pPr>
      <w:r w:rsidRPr="002613E5">
        <w:rPr>
          <w:rFonts w:cs="Times New Roman"/>
          <w:noProof/>
          <w:szCs w:val="24"/>
          <w:lang w:val="de-DE" w:eastAsia="de-DE"/>
        </w:rPr>
        <w:drawing>
          <wp:inline distT="0" distB="0" distL="0" distR="0" wp14:anchorId="7000141E" wp14:editId="4E10B636">
            <wp:extent cx="5806304" cy="4336640"/>
            <wp:effectExtent l="0" t="0" r="4445" b="6985"/>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Downloads\mock-up.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806304" cy="4336640"/>
                    </a:xfrm>
                    <a:prstGeom prst="rect">
                      <a:avLst/>
                    </a:prstGeom>
                    <a:noFill/>
                    <a:ln w="9525">
                      <a:noFill/>
                      <a:miter lim="800000"/>
                      <a:headEnd/>
                      <a:tailEnd/>
                    </a:ln>
                  </pic:spPr>
                </pic:pic>
              </a:graphicData>
            </a:graphic>
          </wp:inline>
        </w:drawing>
      </w:r>
    </w:p>
    <w:p w:rsidR="00D4431A" w:rsidRDefault="00D4431A" w:rsidP="000A7F70">
      <w:pPr>
        <w:rPr>
          <w:rFonts w:eastAsia="Times New Roman" w:cs="Times New Roman"/>
          <w:kern w:val="36"/>
          <w:sz w:val="30"/>
          <w:szCs w:val="48"/>
          <w:lang w:eastAsia="de-CH"/>
        </w:rPr>
      </w:pPr>
      <w:r>
        <w:br w:type="page"/>
      </w:r>
    </w:p>
    <w:p w:rsidR="002613E5" w:rsidRDefault="002613E5" w:rsidP="002613E5">
      <w:pPr>
        <w:pStyle w:val="berschrift1"/>
      </w:pPr>
      <w:bookmarkStart w:id="13" w:name="_Toc369866217"/>
      <w:bookmarkStart w:id="14" w:name="_Toc371065401"/>
      <w:r>
        <w:lastRenderedPageBreak/>
        <w:t>7. Testplan</w:t>
      </w:r>
      <w:bookmarkEnd w:id="13"/>
      <w:bookmarkEnd w:id="14"/>
    </w:p>
    <w:p w:rsidR="002613E5" w:rsidRPr="005A4748" w:rsidRDefault="00DB399C" w:rsidP="002613E5">
      <w:pPr>
        <w:spacing w:after="0" w:line="240" w:lineRule="auto"/>
        <w:jc w:val="left"/>
        <w:rPr>
          <w:rFonts w:eastAsia="Times New Roman" w:cs="Times New Roman"/>
          <w:szCs w:val="24"/>
          <w:lang w:val="de-DE" w:eastAsia="de-DE"/>
        </w:rPr>
      </w:pPr>
      <w:r w:rsidRPr="005A4748">
        <w:rPr>
          <w:rFonts w:eastAsia="Times New Roman" w:cs="Arial"/>
          <w:color w:val="000000"/>
          <w:szCs w:val="24"/>
          <w:lang w:val="de-DE" w:eastAsia="de-DE"/>
        </w:rPr>
        <w:t xml:space="preserve">In diesem Teil der Arbeit werden verschiedene Testszenarien auf Basis der </w:t>
      </w:r>
      <w:proofErr w:type="spellStart"/>
      <w:r w:rsidRPr="005A4748">
        <w:rPr>
          <w:rFonts w:eastAsia="Times New Roman" w:cs="Arial"/>
          <w:color w:val="000000"/>
          <w:szCs w:val="24"/>
          <w:lang w:val="de-DE" w:eastAsia="de-DE"/>
        </w:rPr>
        <w:t>Use</w:t>
      </w:r>
      <w:proofErr w:type="spellEnd"/>
      <w:r w:rsidRPr="005A4748">
        <w:rPr>
          <w:rFonts w:eastAsia="Times New Roman" w:cs="Arial"/>
          <w:color w:val="000000"/>
          <w:szCs w:val="24"/>
          <w:lang w:val="de-DE" w:eastAsia="de-DE"/>
        </w:rPr>
        <w:t xml:space="preserve"> Cases erstellt. Diese gliedern sich in das Test Objekt (was?), die Test Methode (wie?) und das Test Ergebnis. </w:t>
      </w:r>
    </w:p>
    <w:p w:rsidR="002613E5" w:rsidRPr="005A4748"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65"/>
        <w:gridCol w:w="7615"/>
      </w:tblGrid>
      <w:tr w:rsidR="002613E5" w:rsidRPr="00747ECF" w:rsidTr="002613E5">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Cs w:val="24"/>
                <w:lang w:val="de-DE" w:eastAsia="de-DE"/>
              </w:rPr>
            </w:pPr>
            <w:r w:rsidRPr="005A4748">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Cs w:val="24"/>
                <w:lang w:val="de-DE" w:eastAsia="de-DE"/>
              </w:rPr>
            </w:pPr>
            <w:r w:rsidRPr="005A4748">
              <w:rPr>
                <w:rFonts w:eastAsia="Times New Roman" w:cs="Arial"/>
                <w:color w:val="000000"/>
                <w:szCs w:val="24"/>
                <w:lang w:val="de-DE" w:eastAsia="de-DE"/>
              </w:rPr>
              <w:t>Login</w:t>
            </w:r>
          </w:p>
        </w:tc>
      </w:tr>
      <w:tr w:rsidR="002613E5" w:rsidRPr="00747ECF" w:rsidTr="002613E5">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5A4748"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Vier Spieler loggen sich mit verschiedenen beliebigen Benutzernamen ein.</w:t>
            </w:r>
          </w:p>
          <w:p w:rsidR="002613E5" w:rsidRPr="005A4748"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Vier Spieler loggen sich mit identischen Benutzernamen ein.</w:t>
            </w:r>
          </w:p>
        </w:tc>
      </w:tr>
      <w:tr w:rsidR="002613E5" w:rsidRPr="00747ECF" w:rsidTr="007E5225">
        <w:trPr>
          <w:trHeight w:val="1028"/>
        </w:trPr>
        <w:tc>
          <w:tcPr>
            <w:tcW w:w="1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Vier Spieler befinden sich mit korrektem Benutzernamen im Spielraum</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Drei Spieler werden aufgefordert einen anderen Benutzername zu wä</w:t>
            </w:r>
            <w:r w:rsidRPr="00345AD4">
              <w:rPr>
                <w:rFonts w:eastAsia="Times New Roman" w:cs="Arial"/>
                <w:color w:val="000000"/>
                <w:szCs w:val="24"/>
                <w:lang w:val="de-DE" w:eastAsia="de-DE"/>
              </w:rPr>
              <w:t>h</w:t>
            </w:r>
            <w:r w:rsidRPr="00345AD4">
              <w:rPr>
                <w:rFonts w:eastAsia="Times New Roman" w:cs="Arial"/>
                <w:color w:val="000000"/>
                <w:szCs w:val="24"/>
                <w:lang w:val="de-DE" w:eastAsia="de-DE"/>
              </w:rPr>
              <w:t>len.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8"/>
        <w:gridCol w:w="7701"/>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Karten ziehen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Karten werden verdeckt auf dem Spieltisch angezeigt.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Spieler wählen Karten aus und diese werden angezeigt.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GUI Anzeige ist korrekt.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2. Rollen werden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Kartenwert zugewiesen.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Karten auswählen</w:t>
            </w:r>
          </w:p>
        </w:tc>
      </w:tr>
      <w:tr w:rsidR="002613E5" w:rsidRPr="00747ECF" w:rsidTr="002613E5">
        <w:trPr>
          <w:trHeight w:val="1275"/>
        </w:trPr>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 xml:space="preserve">1.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den Rollen wählen die Spieler Karten aus ihrer Hand, welche getauscht werden sollen.</w:t>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2. Nach dem Tausch, werden die ausgewählten und ausgetauschten Karten verglichen.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 xml:space="preserve">1. Karten wurden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Spielregeln korrekt ausgewählt und  getauscht.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Karten werden korrekt angezeigt.</w:t>
            </w:r>
          </w:p>
        </w:tc>
      </w:tr>
    </w:tbl>
    <w:p w:rsidR="00D4431A" w:rsidRDefault="00D4431A" w:rsidP="002613E5">
      <w:pPr>
        <w:spacing w:after="240" w:line="240" w:lineRule="auto"/>
        <w:jc w:val="left"/>
        <w:rPr>
          <w:rFonts w:eastAsia="Times New Roman" w:cs="Times New Roman"/>
          <w:szCs w:val="24"/>
          <w:lang w:val="de-DE" w:eastAsia="de-DE"/>
        </w:rPr>
      </w:pPr>
    </w:p>
    <w:p w:rsidR="00D4431A" w:rsidRDefault="00D4431A">
      <w:pPr>
        <w:jc w:val="left"/>
        <w:rPr>
          <w:rFonts w:eastAsia="Times New Roman" w:cs="Times New Roman"/>
          <w:szCs w:val="24"/>
          <w:lang w:val="de-DE" w:eastAsia="de-DE"/>
        </w:rPr>
      </w:pPr>
      <w:r>
        <w:rPr>
          <w:rFonts w:eastAsia="Times New Roman" w:cs="Times New Roman"/>
          <w:szCs w:val="24"/>
          <w:lang w:val="de-DE" w:eastAsia="de-DE"/>
        </w:rPr>
        <w:br w:type="page"/>
      </w:r>
    </w:p>
    <w:tbl>
      <w:tblPr>
        <w:tblW w:w="0" w:type="auto"/>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lastRenderedPageBreak/>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345AD4" w:rsidP="002613E5">
            <w:pPr>
              <w:spacing w:after="0" w:line="0" w:lineRule="atLeast"/>
              <w:jc w:val="left"/>
              <w:rPr>
                <w:rFonts w:eastAsia="Times New Roman" w:cs="Times New Roman"/>
                <w:szCs w:val="24"/>
                <w:lang w:val="de-DE" w:eastAsia="de-DE"/>
              </w:rPr>
            </w:pPr>
            <w:r>
              <w:rPr>
                <w:rFonts w:eastAsia="Times New Roman" w:cs="Arial"/>
                <w:color w:val="000000"/>
                <w:szCs w:val="24"/>
                <w:lang w:val="de-DE" w:eastAsia="de-DE"/>
              </w:rPr>
              <w:t>Runde</w:t>
            </w:r>
            <w:r w:rsidR="00DB399C" w:rsidRPr="00345AD4">
              <w:rPr>
                <w:rFonts w:eastAsia="Times New Roman" w:cs="Arial"/>
                <w:color w:val="000000"/>
                <w:szCs w:val="24"/>
                <w:lang w:val="de-DE" w:eastAsia="de-DE"/>
              </w:rPr>
              <w:t xml:space="preserve"> spielen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Gewünschte Karten auswählen und spielen (Mehrfachauswahl möglich).</w:t>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2. Passen</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3. Gewünschte Karten auswählen und spielen (Mehrfachauswahl möglich). Der Spieler hat keine Karten mehr auf der Hand.</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Karten werden von der Hand gespielt. Nächster Spieler ist am Zug.</w:t>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2. Nichts passiert. Nächster Spieler ist am Zug.</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3. Spieler wird deaktiviert. Rangzuweisung erfolgt korrekt.</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5000" w:type="pct"/>
        <w:tblCellMar>
          <w:top w:w="15" w:type="dxa"/>
          <w:left w:w="15" w:type="dxa"/>
          <w:bottom w:w="15" w:type="dxa"/>
          <w:right w:w="15" w:type="dxa"/>
        </w:tblCellMar>
        <w:tblLook w:val="04A0" w:firstRow="1" w:lastRow="0" w:firstColumn="1" w:lastColumn="0" w:noHBand="0" w:noVBand="1"/>
      </w:tblPr>
      <w:tblGrid>
        <w:gridCol w:w="1625"/>
        <w:gridCol w:w="765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Nächste Runde starten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Vier Spieler klicken den Button für die nächste Runde.</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weniger als vier Spieler klicken den Button für die nächste Runde.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 xml:space="preserve">1. Nächste Runde startet und die Rollen werden </w:t>
            </w:r>
            <w:proofErr w:type="spellStart"/>
            <w:r w:rsidRPr="00345AD4">
              <w:rPr>
                <w:rFonts w:eastAsia="Times New Roman" w:cs="Arial"/>
                <w:color w:val="000000"/>
                <w:szCs w:val="24"/>
                <w:lang w:val="de-DE" w:eastAsia="de-DE"/>
              </w:rPr>
              <w:t>gemäss</w:t>
            </w:r>
            <w:proofErr w:type="spellEnd"/>
            <w:r w:rsidRPr="00345AD4">
              <w:rPr>
                <w:rFonts w:eastAsia="Times New Roman" w:cs="Arial"/>
                <w:color w:val="000000"/>
                <w:szCs w:val="24"/>
                <w:lang w:val="de-DE" w:eastAsia="de-DE"/>
              </w:rPr>
              <w:t xml:space="preserve"> Rang korrekt </w:t>
            </w:r>
            <w:r w:rsidR="00345AD4">
              <w:rPr>
                <w:rFonts w:eastAsia="Times New Roman" w:cs="Arial"/>
                <w:color w:val="000000"/>
                <w:szCs w:val="24"/>
                <w:lang w:val="de-DE" w:eastAsia="de-DE"/>
              </w:rPr>
              <w:t>zug</w:t>
            </w:r>
            <w:r w:rsidR="00345AD4">
              <w:rPr>
                <w:rFonts w:eastAsia="Times New Roman" w:cs="Arial"/>
                <w:color w:val="000000"/>
                <w:szCs w:val="24"/>
                <w:lang w:val="de-DE" w:eastAsia="de-DE"/>
              </w:rPr>
              <w:t>e</w:t>
            </w:r>
            <w:r w:rsidR="00345AD4">
              <w:rPr>
                <w:rFonts w:eastAsia="Times New Roman" w:cs="Arial"/>
                <w:color w:val="000000"/>
                <w:szCs w:val="24"/>
                <w:lang w:val="de-DE" w:eastAsia="de-DE"/>
              </w:rPr>
              <w:t>teilt</w:t>
            </w:r>
            <w:r w:rsidRPr="00345AD4">
              <w:rPr>
                <w:rFonts w:eastAsia="Times New Roman" w:cs="Arial"/>
                <w:color w:val="000000"/>
                <w:szCs w:val="24"/>
                <w:lang w:val="de-DE" w:eastAsia="de-DE"/>
              </w:rPr>
              <w: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Spiel ist beendet.</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345AD4">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Spiel </w:t>
            </w:r>
            <w:r w:rsidR="00345AD4">
              <w:rPr>
                <w:rFonts w:eastAsia="Times New Roman" w:cs="Arial"/>
                <w:color w:val="000000"/>
                <w:szCs w:val="24"/>
                <w:lang w:val="de-DE" w:eastAsia="de-DE"/>
              </w:rPr>
              <w:t>beenden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345AD4" w:rsidP="00345AD4">
            <w:pPr>
              <w:spacing w:after="0" w:line="0" w:lineRule="atLeast"/>
              <w:jc w:val="left"/>
              <w:rPr>
                <w:rFonts w:eastAsia="Times New Roman" w:cs="Times New Roman"/>
                <w:szCs w:val="24"/>
                <w:lang w:val="de-DE" w:eastAsia="de-DE"/>
              </w:rPr>
            </w:pPr>
            <w:r>
              <w:rPr>
                <w:rFonts w:eastAsia="Times New Roman" w:cs="Arial"/>
                <w:color w:val="000000"/>
                <w:szCs w:val="24"/>
                <w:lang w:val="de-DE" w:eastAsia="de-DE"/>
              </w:rPr>
              <w:t>1. Spieler klickt den B</w:t>
            </w:r>
            <w:r w:rsidR="00DB399C" w:rsidRPr="00345AD4">
              <w:rPr>
                <w:rFonts w:eastAsia="Times New Roman" w:cs="Arial"/>
                <w:color w:val="000000"/>
                <w:szCs w:val="24"/>
                <w:lang w:val="de-DE" w:eastAsia="de-DE"/>
              </w:rPr>
              <w:t xml:space="preserve">utton Spiel </w:t>
            </w:r>
            <w:r>
              <w:rPr>
                <w:rFonts w:eastAsia="Times New Roman" w:cs="Arial"/>
                <w:color w:val="000000"/>
                <w:szCs w:val="24"/>
                <w:lang w:val="de-DE" w:eastAsia="de-DE"/>
              </w:rPr>
              <w:t>"</w:t>
            </w:r>
            <w:r w:rsidR="00DB399C" w:rsidRPr="00345AD4">
              <w:rPr>
                <w:rFonts w:eastAsia="Times New Roman" w:cs="Arial"/>
                <w:color w:val="000000"/>
                <w:szCs w:val="24"/>
                <w:lang w:val="de-DE" w:eastAsia="de-DE"/>
              </w:rPr>
              <w:t>beenden</w:t>
            </w:r>
            <w:r>
              <w:rPr>
                <w:rFonts w:eastAsia="Times New Roman" w:cs="Arial"/>
                <w:color w:val="000000"/>
                <w:szCs w:val="24"/>
                <w:lang w:val="de-DE" w:eastAsia="de-DE"/>
              </w:rPr>
              <w:t>"</w:t>
            </w:r>
            <w:r w:rsidR="00DB399C" w:rsidRPr="00345AD4">
              <w:rPr>
                <w:rFonts w:eastAsia="Times New Roman" w:cs="Arial"/>
                <w:color w:val="000000"/>
                <w:szCs w:val="24"/>
                <w:lang w:val="de-DE" w:eastAsia="de-DE"/>
              </w:rPr>
              <w: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Spiel ist beendet.</w:t>
            </w:r>
          </w:p>
        </w:tc>
      </w:tr>
    </w:tbl>
    <w:p w:rsidR="002613E5" w:rsidRPr="00345AD4" w:rsidRDefault="00DB399C" w:rsidP="002613E5">
      <w:pPr>
        <w:spacing w:after="240" w:line="240" w:lineRule="auto"/>
        <w:jc w:val="left"/>
        <w:rPr>
          <w:rFonts w:eastAsia="Times New Roman" w:cs="Times New Roman"/>
          <w:szCs w:val="24"/>
          <w:lang w:val="de-DE" w:eastAsia="de-DE"/>
        </w:rPr>
      </w:pPr>
      <w:r w:rsidRPr="00345AD4">
        <w:rPr>
          <w:rFonts w:eastAsia="Times New Roman" w:cs="Times New Roman"/>
          <w:szCs w:val="24"/>
          <w:lang w:val="de-DE" w:eastAsia="de-DE"/>
        </w:rPr>
        <w:br/>
      </w:r>
    </w:p>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In diesem Teil der Arbeit werden verschiedene Testszenarien auf Basis der Qualitätsanford</w:t>
      </w:r>
      <w:r w:rsidRPr="00345AD4">
        <w:rPr>
          <w:rFonts w:eastAsia="Times New Roman" w:cs="Arial"/>
          <w:color w:val="000000"/>
          <w:szCs w:val="24"/>
          <w:lang w:val="de-DE" w:eastAsia="de-DE"/>
        </w:rPr>
        <w:t>e</w:t>
      </w:r>
      <w:r w:rsidRPr="00345AD4">
        <w:rPr>
          <w:rFonts w:eastAsia="Times New Roman" w:cs="Arial"/>
          <w:color w:val="000000"/>
          <w:szCs w:val="24"/>
          <w:lang w:val="de-DE" w:eastAsia="de-DE"/>
        </w:rPr>
        <w:t xml:space="preserve">rungen  erstellt. </w:t>
      </w:r>
    </w:p>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Herunterladen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Client herunterladen und Downloadzeit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Downloadzeit &lt;=5 Minuten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Installation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Installieren des Clients und Installationszeit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Installationszeit &lt;= 5 Minuten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lastRenderedPageBreak/>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Starten des Clients</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Client starten und Zeit bis zur Anzeige der GUI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Zeit bis zur Anzeige der GUI &lt;= 30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5"/>
        <w:gridCol w:w="7704"/>
      </w:tblGrid>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proofErr w:type="spellStart"/>
            <w:r w:rsidRPr="00345AD4">
              <w:rPr>
                <w:rFonts w:eastAsia="Times New Roman" w:cs="Arial"/>
                <w:color w:val="000000"/>
                <w:szCs w:val="24"/>
                <w:lang w:val="de-DE" w:eastAsia="de-DE"/>
              </w:rPr>
              <w:t>Loginverfahren</w:t>
            </w:r>
            <w:proofErr w:type="spellEnd"/>
          </w:p>
        </w:tc>
      </w:tr>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Login durchführen und Zeit bis Spielbeginn messen</w:t>
            </w:r>
          </w:p>
        </w:tc>
      </w:tr>
      <w:tr w:rsidR="002613E5" w:rsidRPr="00747ECF" w:rsidTr="002613E5">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Zeit von Login bis Spielbeginn &lt;= 2 </w:t>
            </w:r>
            <w:proofErr w:type="spellStart"/>
            <w:r w:rsidRPr="00345AD4">
              <w:rPr>
                <w:rFonts w:eastAsia="Times New Roman" w:cs="Arial"/>
                <w:color w:val="000000"/>
                <w:szCs w:val="24"/>
                <w:lang w:val="de-DE" w:eastAsia="de-DE"/>
              </w:rPr>
              <w:t>Mintuen</w:t>
            </w:r>
            <w:proofErr w:type="spellEnd"/>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Spielkartenanzeige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Messung der Zeit zwischen Spiel-, Runden-, Stichstart und Anzeige der Ka</w:t>
            </w:r>
            <w:r w:rsidRPr="00345AD4">
              <w:rPr>
                <w:rFonts w:eastAsia="Times New Roman" w:cs="Arial"/>
                <w:color w:val="000000"/>
                <w:szCs w:val="24"/>
                <w:lang w:val="de-DE" w:eastAsia="de-DE"/>
              </w:rPr>
              <w:t>r</w:t>
            </w:r>
            <w:r w:rsidRPr="00345AD4">
              <w:rPr>
                <w:rFonts w:eastAsia="Times New Roman" w:cs="Arial"/>
                <w:color w:val="000000"/>
                <w:szCs w:val="24"/>
                <w:lang w:val="de-DE" w:eastAsia="de-DE"/>
              </w:rPr>
              <w:t>ten auf der GUI.</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Zeit &lt;= 2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15"/>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Rollenverteilung</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Zeit zwischen dem Ziehen der Karte und dem Beginn des Spiels messen.</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Zeit zwischen vier Spieler klicken den Button</w:t>
            </w:r>
            <w:r w:rsidR="00345AD4">
              <w:rPr>
                <w:rFonts w:eastAsia="Times New Roman" w:cs="Arial"/>
                <w:color w:val="000000"/>
                <w:szCs w:val="24"/>
                <w:lang w:val="de-DE" w:eastAsia="de-DE"/>
              </w:rPr>
              <w:t xml:space="preserve"> für die Nächste Runde und dem S</w:t>
            </w:r>
            <w:r w:rsidRPr="00345AD4">
              <w:rPr>
                <w:rFonts w:eastAsia="Times New Roman" w:cs="Arial"/>
                <w:color w:val="000000"/>
                <w:szCs w:val="24"/>
                <w:lang w:val="de-DE" w:eastAsia="de-DE"/>
              </w:rPr>
              <w:t>tart der nächsten Runde messen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1.+2. Zeit &lt;= 2min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Dauer Spielzug</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Spielzug auslaufen lassen.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 xml:space="preserve">1. </w:t>
            </w:r>
            <w:proofErr w:type="spellStart"/>
            <w:r w:rsidRPr="00345AD4">
              <w:rPr>
                <w:rFonts w:eastAsia="Times New Roman" w:cs="Arial"/>
                <w:color w:val="000000"/>
                <w:szCs w:val="24"/>
                <w:lang w:val="de-DE" w:eastAsia="de-DE"/>
              </w:rPr>
              <w:t>Timer</w:t>
            </w:r>
            <w:proofErr w:type="spellEnd"/>
            <w:r w:rsidRPr="00345AD4">
              <w:rPr>
                <w:rFonts w:eastAsia="Times New Roman" w:cs="Arial"/>
                <w:color w:val="000000"/>
                <w:szCs w:val="24"/>
                <w:lang w:val="de-DE" w:eastAsia="de-DE"/>
              </w:rPr>
              <w:t xml:space="preserve"> läuft korrekt von 60 Sekunden auf 0 Sekunden runter und der Spi</w:t>
            </w:r>
            <w:r w:rsidRPr="00345AD4">
              <w:rPr>
                <w:rFonts w:eastAsia="Times New Roman" w:cs="Arial"/>
                <w:color w:val="000000"/>
                <w:szCs w:val="24"/>
                <w:lang w:val="de-DE" w:eastAsia="de-DE"/>
              </w:rPr>
              <w:t>e</w:t>
            </w:r>
            <w:r w:rsidRPr="00345AD4">
              <w:rPr>
                <w:rFonts w:eastAsia="Times New Roman" w:cs="Arial"/>
                <w:color w:val="000000"/>
                <w:szCs w:val="24"/>
                <w:lang w:val="de-DE" w:eastAsia="de-DE"/>
              </w:rPr>
              <w:t xml:space="preserve">ler passt automatisch. </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Spiel beenden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Klicken des Buttons Spiel beenden und Messung der Zeit bis Spiel geschlo</w:t>
            </w:r>
            <w:r w:rsidRPr="00345AD4">
              <w:rPr>
                <w:rFonts w:eastAsia="Times New Roman" w:cs="Arial"/>
                <w:color w:val="000000"/>
                <w:szCs w:val="24"/>
                <w:lang w:val="de-DE" w:eastAsia="de-DE"/>
              </w:rPr>
              <w:t>s</w:t>
            </w:r>
            <w:r w:rsidRPr="00345AD4">
              <w:rPr>
                <w:rFonts w:eastAsia="Times New Roman" w:cs="Arial"/>
                <w:color w:val="000000"/>
                <w:szCs w:val="24"/>
                <w:lang w:val="de-DE" w:eastAsia="de-DE"/>
              </w:rPr>
              <w:t>sen.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Zeit bis Spiel geschlossen &lt;= 5 Sekunden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lastRenderedPageBreak/>
              <w:t>Test Objekt</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In Java implementiert</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Installieren des Spiels auf einem Computer ohne JRE.</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Installieren des Spiels auf einem Computer mit JRE.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Installation scheitert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Installation erfolgreich</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7664"/>
      </w:tblGrid>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Benutzername</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Benutzername mit weniger als 11 Zeichen bestehend aus A-Z, a-z und 0-9 eingeben.</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Benutzername mit mehr als 10 Zeichen oder nicht erlaubten Zeichen ei</w:t>
            </w:r>
            <w:r w:rsidRPr="00345AD4">
              <w:rPr>
                <w:rFonts w:eastAsia="Times New Roman" w:cs="Arial"/>
                <w:color w:val="000000"/>
                <w:szCs w:val="24"/>
                <w:lang w:val="de-DE" w:eastAsia="de-DE"/>
              </w:rPr>
              <w:t>n</w:t>
            </w:r>
            <w:r w:rsidRPr="00345AD4">
              <w:rPr>
                <w:rFonts w:eastAsia="Times New Roman" w:cs="Arial"/>
                <w:color w:val="000000"/>
                <w:szCs w:val="24"/>
                <w:lang w:val="de-DE" w:eastAsia="de-DE"/>
              </w:rPr>
              <w:t>geben.</w:t>
            </w:r>
          </w:p>
        </w:tc>
      </w:tr>
      <w:tr w:rsidR="002613E5" w:rsidRPr="00747ECF" w:rsidTr="002613E5">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240" w:lineRule="auto"/>
              <w:jc w:val="left"/>
              <w:rPr>
                <w:rFonts w:eastAsia="Times New Roman" w:cs="Times New Roman"/>
                <w:szCs w:val="24"/>
                <w:lang w:val="de-DE" w:eastAsia="de-DE"/>
              </w:rPr>
            </w:pPr>
            <w:r w:rsidRPr="00345AD4">
              <w:rPr>
                <w:rFonts w:eastAsia="Times New Roman" w:cs="Arial"/>
                <w:color w:val="000000"/>
                <w:szCs w:val="24"/>
                <w:lang w:val="de-DE" w:eastAsia="de-DE"/>
              </w:rPr>
              <w:t>1. Login mit Benutzername erfolgreich falls nicht schon von anderem Spieler verwendet.</w:t>
            </w:r>
          </w:p>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2. Login nicht erfolgt und Spieler wird aufgefordert andern Benutzernamen zu benutzen.</w:t>
            </w:r>
          </w:p>
        </w:tc>
      </w:tr>
    </w:tbl>
    <w:p w:rsidR="002613E5" w:rsidRPr="00345AD4" w:rsidRDefault="002613E5" w:rsidP="002613E5">
      <w:pPr>
        <w:spacing w:after="240" w:line="240" w:lineRule="auto"/>
        <w:jc w:val="left"/>
        <w:rPr>
          <w:rFonts w:eastAsia="Times New Roman" w:cs="Times New Roman"/>
          <w:szCs w:val="24"/>
          <w:lang w:val="de-DE" w:eastAsia="de-DE"/>
        </w:rPr>
      </w:pPr>
    </w:p>
    <w:tbl>
      <w:tblPr>
        <w:tblW w:w="9319" w:type="dxa"/>
        <w:tblCellMar>
          <w:top w:w="15" w:type="dxa"/>
          <w:left w:w="15" w:type="dxa"/>
          <w:bottom w:w="15" w:type="dxa"/>
          <w:right w:w="15" w:type="dxa"/>
        </w:tblCellMar>
        <w:tblLook w:val="04A0" w:firstRow="1" w:lastRow="0" w:firstColumn="1" w:lastColumn="0" w:noHBand="0" w:noVBand="1"/>
      </w:tblPr>
      <w:tblGrid>
        <w:gridCol w:w="1616"/>
        <w:gridCol w:w="7703"/>
      </w:tblGrid>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Objekt</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Spielregeln</w:t>
            </w:r>
          </w:p>
        </w:tc>
      </w:tr>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Methode</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Eine Runde komplett durchspielen mit Kontrolle der Spielregeln.</w:t>
            </w:r>
          </w:p>
        </w:tc>
      </w:tr>
      <w:tr w:rsidR="002613E5" w:rsidRPr="00747ECF" w:rsidTr="009630D6">
        <w:tc>
          <w:tcPr>
            <w:tcW w:w="16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Test Ergebnis</w:t>
            </w:r>
          </w:p>
        </w:tc>
        <w:tc>
          <w:tcPr>
            <w:tcW w:w="7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613E5" w:rsidRPr="00345AD4" w:rsidRDefault="00DB399C" w:rsidP="002613E5">
            <w:pPr>
              <w:spacing w:after="0" w:line="0" w:lineRule="atLeast"/>
              <w:jc w:val="left"/>
              <w:rPr>
                <w:rFonts w:eastAsia="Times New Roman" w:cs="Times New Roman"/>
                <w:szCs w:val="24"/>
                <w:lang w:val="de-DE" w:eastAsia="de-DE"/>
              </w:rPr>
            </w:pPr>
            <w:r w:rsidRPr="00345AD4">
              <w:rPr>
                <w:rFonts w:eastAsia="Times New Roman" w:cs="Arial"/>
                <w:color w:val="000000"/>
                <w:szCs w:val="24"/>
                <w:lang w:val="de-DE" w:eastAsia="de-DE"/>
              </w:rPr>
              <w:t>1. Keine Verletzung der Spielregeln konnte festgestellt werden.</w:t>
            </w:r>
          </w:p>
        </w:tc>
      </w:tr>
    </w:tbl>
    <w:p w:rsidR="006F05BA" w:rsidRDefault="00FA0DF9" w:rsidP="002D1742">
      <w:pPr>
        <w:pStyle w:val="berschrift1"/>
        <w:rPr>
          <w:rFonts w:asciiTheme="majorHAnsi" w:hAnsiTheme="majorHAnsi"/>
          <w:sz w:val="24"/>
          <w:szCs w:val="24"/>
        </w:rPr>
      </w:pPr>
      <w:r w:rsidRPr="002613E5">
        <w:rPr>
          <w:rFonts w:asciiTheme="majorHAnsi" w:hAnsiTheme="majorHAnsi"/>
          <w:sz w:val="24"/>
          <w:szCs w:val="24"/>
        </w:rPr>
        <w:br w:type="page"/>
      </w:r>
    </w:p>
    <w:p w:rsidR="00023639" w:rsidRDefault="00EF1771" w:rsidP="00EF1771">
      <w:pPr>
        <w:pStyle w:val="berschrift1"/>
      </w:pPr>
      <w:bookmarkStart w:id="15" w:name="_Toc371065402"/>
      <w:bookmarkStart w:id="16" w:name="_Toc370979058"/>
      <w:bookmarkStart w:id="17" w:name="_Toc371058896"/>
      <w:r>
        <w:lastRenderedPageBreak/>
        <w:t>8</w:t>
      </w:r>
      <w:r w:rsidRPr="003E51C8">
        <w:t>.</w:t>
      </w:r>
      <w:r>
        <w:t>Architektur</w:t>
      </w:r>
      <w:bookmarkEnd w:id="15"/>
      <w:bookmarkEnd w:id="16"/>
      <w:bookmarkEnd w:id="17"/>
    </w:p>
    <w:p w:rsidR="002B3149" w:rsidRDefault="002B3149" w:rsidP="00EF1771">
      <w:pPr>
        <w:pStyle w:val="berschrift1"/>
      </w:pPr>
      <w:r>
        <w:rPr>
          <w:noProof/>
          <w:lang w:val="de-DE" w:eastAsia="de-DE"/>
        </w:rPr>
        <w:drawing>
          <wp:anchor distT="0" distB="0" distL="114300" distR="114300" simplePos="0" relativeHeight="251657216" behindDoc="1" locked="0" layoutInCell="1" allowOverlap="1" wp14:anchorId="4A458BED" wp14:editId="6915DD02">
            <wp:simplePos x="0" y="0"/>
            <wp:positionH relativeFrom="column">
              <wp:posOffset>24130</wp:posOffset>
            </wp:positionH>
            <wp:positionV relativeFrom="paragraph">
              <wp:posOffset>303530</wp:posOffset>
            </wp:positionV>
            <wp:extent cx="5486400" cy="7654925"/>
            <wp:effectExtent l="0" t="0" r="0" b="3175"/>
            <wp:wrapTight wrapText="bothSides">
              <wp:wrapPolygon edited="0">
                <wp:start x="0" y="0"/>
                <wp:lineTo x="0" y="21555"/>
                <wp:lineTo x="21525" y="21555"/>
                <wp:lineTo x="21525" y="0"/>
                <wp:lineTo x="0" y="0"/>
              </wp:wrapPolygon>
            </wp:wrapTight>
            <wp:docPr id="1" name="Bild 1" descr="C:\Users\John\Downloads\Architektur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Downloads\Architektur - New Page.png"/>
                    <pic:cNvPicPr>
                      <a:picLocks noChangeAspect="1" noChangeArrowheads="1"/>
                    </pic:cNvPicPr>
                  </pic:nvPicPr>
                  <pic:blipFill rotWithShape="1">
                    <a:blip r:embed="rId16" cstate="print"/>
                    <a:srcRect l="9847" t="6381" r="8208" b="5270"/>
                    <a:stretch/>
                  </pic:blipFill>
                  <pic:spPr bwMode="auto">
                    <a:xfrm>
                      <a:off x="0" y="0"/>
                      <a:ext cx="5486400" cy="765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3149" w:rsidRDefault="002B3149" w:rsidP="00EF1771">
      <w:pPr>
        <w:pStyle w:val="berschrift1"/>
        <w:sectPr w:rsidR="002B3149" w:rsidSect="00023639">
          <w:pgSz w:w="11906" w:h="16838"/>
          <w:pgMar w:top="1134" w:right="1418" w:bottom="1418" w:left="1418" w:header="709" w:footer="709" w:gutter="0"/>
          <w:pgNumType w:start="1"/>
          <w:cols w:space="708"/>
          <w:docGrid w:linePitch="360"/>
        </w:sectPr>
      </w:pPr>
    </w:p>
    <w:p w:rsidR="00EF1771" w:rsidRDefault="00023639" w:rsidP="00EF1771">
      <w:pPr>
        <w:pStyle w:val="berschrift1"/>
        <w:rPr>
          <w:rFonts w:cstheme="minorHAnsi"/>
          <w:noProof/>
          <w:lang w:val="de-DE" w:eastAsia="de-DE"/>
        </w:rPr>
      </w:pPr>
      <w:bookmarkStart w:id="18" w:name="_Toc370979059"/>
      <w:bookmarkStart w:id="19" w:name="_Toc371058897"/>
      <w:bookmarkStart w:id="20" w:name="_Toc371065403"/>
      <w:r>
        <w:rPr>
          <w:rFonts w:cstheme="minorHAnsi"/>
          <w:noProof/>
          <w:lang w:val="de-DE" w:eastAsia="de-DE"/>
        </w:rPr>
        <w:lastRenderedPageBreak/>
        <w:drawing>
          <wp:anchor distT="0" distB="0" distL="114300" distR="114300" simplePos="0" relativeHeight="251668480" behindDoc="0" locked="0" layoutInCell="1" allowOverlap="1" wp14:anchorId="46D9259C" wp14:editId="1384BD32">
            <wp:simplePos x="0" y="0"/>
            <wp:positionH relativeFrom="column">
              <wp:posOffset>-60325</wp:posOffset>
            </wp:positionH>
            <wp:positionV relativeFrom="paragraph">
              <wp:posOffset>226222</wp:posOffset>
            </wp:positionV>
            <wp:extent cx="8536305" cy="5772150"/>
            <wp:effectExtent l="0" t="0" r="0" b="0"/>
            <wp:wrapNone/>
            <wp:docPr id="14" name="Bild 4" descr="C:\Users\John\Downloads\Klassendiagramm - New P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Downloads\Klassendiagramm - New Page(1).jpeg"/>
                    <pic:cNvPicPr>
                      <a:picLocks noChangeAspect="1" noChangeArrowheads="1"/>
                    </pic:cNvPicPr>
                  </pic:nvPicPr>
                  <pic:blipFill>
                    <a:blip r:embed="rId17" cstate="print"/>
                    <a:srcRect/>
                    <a:stretch>
                      <a:fillRect/>
                    </a:stretch>
                  </pic:blipFill>
                  <pic:spPr bwMode="auto">
                    <a:xfrm>
                      <a:off x="0" y="0"/>
                      <a:ext cx="8536305" cy="5772150"/>
                    </a:xfrm>
                    <a:prstGeom prst="rect">
                      <a:avLst/>
                    </a:prstGeom>
                    <a:noFill/>
                    <a:ln w="9525">
                      <a:noFill/>
                      <a:miter lim="800000"/>
                      <a:headEnd/>
                      <a:tailEnd/>
                    </a:ln>
                  </pic:spPr>
                </pic:pic>
              </a:graphicData>
            </a:graphic>
          </wp:anchor>
        </w:drawing>
      </w:r>
      <w:r w:rsidR="00EF1771">
        <w:rPr>
          <w:rFonts w:cstheme="minorHAnsi"/>
        </w:rPr>
        <w:t>9. Klassendiagram</w:t>
      </w:r>
      <w:r w:rsidR="00EF1771">
        <w:rPr>
          <w:rFonts w:cstheme="minorHAnsi"/>
          <w:noProof/>
          <w:lang w:val="de-DE" w:eastAsia="de-DE"/>
        </w:rPr>
        <w:t>m</w:t>
      </w:r>
      <w:bookmarkEnd w:id="18"/>
      <w:bookmarkEnd w:id="19"/>
      <w:bookmarkEnd w:id="20"/>
    </w:p>
    <w:p w:rsidR="00EF1771" w:rsidRDefault="00EF1771" w:rsidP="00EF1771">
      <w:pPr>
        <w:pStyle w:val="berschrift1"/>
        <w:rPr>
          <w:rFonts w:cstheme="minorHAnsi"/>
          <w:noProof/>
          <w:lang w:val="de-DE" w:eastAsia="de-DE"/>
        </w:rPr>
      </w:pPr>
    </w:p>
    <w:p w:rsidR="00023639" w:rsidRDefault="00023639">
      <w:pPr>
        <w:jc w:val="left"/>
        <w:rPr>
          <w:rFonts w:cstheme="minorHAnsi"/>
          <w:noProof/>
          <w:lang w:val="de-DE" w:eastAsia="de-DE"/>
        </w:rPr>
        <w:sectPr w:rsidR="00023639" w:rsidSect="00023639">
          <w:footerReference w:type="default" r:id="rId18"/>
          <w:pgSz w:w="16838" w:h="11906" w:orient="landscape"/>
          <w:pgMar w:top="1418" w:right="1418" w:bottom="1418" w:left="1134" w:header="709" w:footer="709" w:gutter="0"/>
          <w:cols w:space="708"/>
          <w:docGrid w:linePitch="360"/>
        </w:sectPr>
      </w:pPr>
      <w:r>
        <w:rPr>
          <w:rFonts w:cstheme="minorHAnsi"/>
          <w:noProof/>
          <w:lang w:val="de-DE" w:eastAsia="de-DE"/>
        </w:rPr>
        <w:br w:type="page"/>
      </w:r>
    </w:p>
    <w:p w:rsidR="00EF1771" w:rsidRDefault="00EF1771" w:rsidP="00EF1771">
      <w:pPr>
        <w:pStyle w:val="berschrift1"/>
        <w:rPr>
          <w:rFonts w:cstheme="minorHAnsi"/>
          <w:noProof/>
          <w:lang w:val="de-DE" w:eastAsia="de-DE"/>
        </w:rPr>
      </w:pPr>
      <w:bookmarkStart w:id="21" w:name="_Toc370979060"/>
      <w:bookmarkStart w:id="22" w:name="_Toc371058898"/>
      <w:bookmarkStart w:id="23" w:name="_Toc371065404"/>
      <w:r>
        <w:rPr>
          <w:rFonts w:cstheme="minorHAnsi"/>
        </w:rPr>
        <w:lastRenderedPageBreak/>
        <w:t>10. Client/Server Schnittstellen und Messages</w:t>
      </w:r>
      <w:bookmarkEnd w:id="21"/>
      <w:bookmarkEnd w:id="22"/>
      <w:bookmarkEnd w:id="23"/>
    </w:p>
    <w:p w:rsidR="00EF1771" w:rsidRPr="002B3149" w:rsidRDefault="00EF1771" w:rsidP="00EF1771">
      <w:pPr>
        <w:spacing w:after="0" w:line="360" w:lineRule="auto"/>
        <w:rPr>
          <w:b/>
          <w:lang w:val="de-DE" w:eastAsia="de-DE"/>
        </w:rPr>
      </w:pPr>
      <w:r w:rsidRPr="002B3149">
        <w:rPr>
          <w:b/>
          <w:lang w:val="de-DE" w:eastAsia="de-DE"/>
        </w:rPr>
        <w:t xml:space="preserve">Client/Server Schnittstelle </w:t>
      </w:r>
    </w:p>
    <w:p w:rsidR="00EF1771" w:rsidRPr="0065613E" w:rsidRDefault="00EF1771" w:rsidP="00EF1771">
      <w:pPr>
        <w:spacing w:after="0" w:line="360" w:lineRule="auto"/>
        <w:rPr>
          <w:lang w:val="de-DE" w:eastAsia="de-DE"/>
        </w:rPr>
      </w:pPr>
      <w:r w:rsidRPr="0065613E">
        <w:rPr>
          <w:lang w:val="de-DE" w:eastAsia="de-DE"/>
        </w:rPr>
        <w:t>Der Client und Server besitzen je eine Main Methode die über das HTTP Protokoll miteina</w:t>
      </w:r>
      <w:r w:rsidRPr="0065613E">
        <w:rPr>
          <w:lang w:val="de-DE" w:eastAsia="de-DE"/>
        </w:rPr>
        <w:t>n</w:t>
      </w:r>
      <w:r w:rsidR="002B3149">
        <w:rPr>
          <w:lang w:val="de-DE" w:eastAsia="de-DE"/>
        </w:rPr>
        <w:t xml:space="preserve">der kommunizieren. </w:t>
      </w:r>
      <w:del w:id="24" w:author="Jonas Däster" w:date="2013-11-01T11:39:00Z">
        <w:r w:rsidRPr="0065613E" w:rsidDel="00075A62">
          <w:rPr>
            <w:lang w:val="de-DE" w:eastAsia="de-DE"/>
          </w:rPr>
          <w:delText>Die Main Methode des</w:delText>
        </w:r>
      </w:del>
      <w:ins w:id="25" w:author="Jonas Däster" w:date="2013-11-01T11:39:00Z">
        <w:r w:rsidR="00075A62">
          <w:rPr>
            <w:lang w:val="de-DE" w:eastAsia="de-DE"/>
          </w:rPr>
          <w:t>Der</w:t>
        </w:r>
      </w:ins>
      <w:r w:rsidRPr="0065613E">
        <w:rPr>
          <w:lang w:val="de-DE" w:eastAsia="de-DE"/>
        </w:rPr>
        <w:t xml:space="preserve"> Server</w:t>
      </w:r>
      <w:del w:id="26" w:author="Jonas Däster" w:date="2013-11-01T11:40:00Z">
        <w:r w:rsidRPr="0065613E" w:rsidDel="00075A62">
          <w:rPr>
            <w:lang w:val="de-DE" w:eastAsia="de-DE"/>
          </w:rPr>
          <w:delText>s</w:delText>
        </w:r>
      </w:del>
      <w:r w:rsidRPr="0065613E">
        <w:rPr>
          <w:lang w:val="de-DE" w:eastAsia="de-DE"/>
        </w:rPr>
        <w:t xml:space="preserve"> verfügt über eine</w:t>
      </w:r>
      <w:del w:id="27" w:author="Jonas Däster" w:date="2013-11-01T11:40:00Z">
        <w:r w:rsidRPr="0065613E" w:rsidDel="00075A62">
          <w:rPr>
            <w:lang w:val="de-DE" w:eastAsia="de-DE"/>
          </w:rPr>
          <w:delText>n</w:delText>
        </w:r>
      </w:del>
      <w:r w:rsidRPr="0065613E">
        <w:rPr>
          <w:lang w:val="de-DE" w:eastAsia="de-DE"/>
        </w:rPr>
        <w:t xml:space="preserve"> </w:t>
      </w:r>
      <w:proofErr w:type="spellStart"/>
      <w:r w:rsidRPr="00075A62">
        <w:rPr>
          <w:i/>
          <w:lang w:val="de-DE" w:eastAsia="de-DE"/>
          <w:rPrChange w:id="28" w:author="Jonas Däster" w:date="2013-11-01T11:40:00Z">
            <w:rPr>
              <w:lang w:val="de-DE" w:eastAsia="de-DE"/>
            </w:rPr>
          </w:rPrChange>
        </w:rPr>
        <w:t>Listener</w:t>
      </w:r>
      <w:proofErr w:type="spellEnd"/>
      <w:ins w:id="29" w:author="Jonas Däster" w:date="2013-11-01T11:40:00Z">
        <w:r w:rsidR="00075A62">
          <w:rPr>
            <w:lang w:val="de-DE" w:eastAsia="de-DE"/>
          </w:rPr>
          <w:t>-Methode</w:t>
        </w:r>
      </w:ins>
      <w:r w:rsidRPr="0065613E">
        <w:rPr>
          <w:lang w:val="de-DE" w:eastAsia="de-DE"/>
        </w:rPr>
        <w:t xml:space="preserve"> der auf A</w:t>
      </w:r>
      <w:r w:rsidRPr="0065613E">
        <w:rPr>
          <w:lang w:val="de-DE" w:eastAsia="de-DE"/>
        </w:rPr>
        <w:t>n</w:t>
      </w:r>
      <w:r w:rsidRPr="0065613E">
        <w:rPr>
          <w:lang w:val="de-DE" w:eastAsia="de-DE"/>
        </w:rPr>
        <w:t xml:space="preserve">fragen der Client </w:t>
      </w:r>
      <w:proofErr w:type="spellStart"/>
      <w:r w:rsidRPr="0065613E">
        <w:rPr>
          <w:lang w:val="de-DE" w:eastAsia="de-DE"/>
        </w:rPr>
        <w:t>sendToServer</w:t>
      </w:r>
      <w:proofErr w:type="spellEnd"/>
      <w:r w:rsidRPr="0065613E">
        <w:rPr>
          <w:lang w:val="de-DE" w:eastAsia="de-DE"/>
        </w:rPr>
        <w:t xml:space="preserve">-Methode wartet. </w:t>
      </w:r>
    </w:p>
    <w:p w:rsidR="00EF1771" w:rsidRPr="0065613E" w:rsidRDefault="00EF1771" w:rsidP="00EF1771">
      <w:pPr>
        <w:spacing w:after="0" w:line="360" w:lineRule="auto"/>
        <w:rPr>
          <w:lang w:val="de-DE" w:eastAsia="de-DE"/>
        </w:rPr>
      </w:pPr>
    </w:p>
    <w:p w:rsidR="00EF1771" w:rsidRPr="002B3149" w:rsidRDefault="00EF1771" w:rsidP="00EF1771">
      <w:pPr>
        <w:spacing w:after="0" w:line="360" w:lineRule="auto"/>
        <w:rPr>
          <w:b/>
          <w:lang w:val="de-DE" w:eastAsia="de-DE"/>
        </w:rPr>
      </w:pPr>
      <w:r w:rsidRPr="002B3149">
        <w:rPr>
          <w:b/>
          <w:lang w:val="de-DE" w:eastAsia="de-DE"/>
        </w:rPr>
        <w:t>Messages</w:t>
      </w:r>
    </w:p>
    <w:p w:rsidR="00EF1771" w:rsidRPr="0065613E" w:rsidRDefault="00EF1771" w:rsidP="00EF1771">
      <w:pPr>
        <w:spacing w:after="0" w:line="360" w:lineRule="auto"/>
        <w:rPr>
          <w:lang w:val="de-DE" w:eastAsia="de-DE"/>
        </w:rPr>
      </w:pPr>
      <w:r w:rsidRPr="0065613E">
        <w:rPr>
          <w:lang w:val="de-DE" w:eastAsia="de-DE"/>
        </w:rPr>
        <w:t xml:space="preserve">Zwischen dem Client und dem Server werden die </w:t>
      </w:r>
      <w:r w:rsidRPr="00075A62">
        <w:rPr>
          <w:i/>
          <w:lang w:val="de-DE" w:eastAsia="de-DE"/>
        </w:rPr>
        <w:t>model</w:t>
      </w:r>
      <w:r w:rsidR="002B3149" w:rsidRPr="00075A62">
        <w:rPr>
          <w:lang w:val="de-DE" w:eastAsia="de-DE"/>
        </w:rPr>
        <w:t>-</w:t>
      </w:r>
      <w:r w:rsidRPr="0065613E">
        <w:rPr>
          <w:lang w:val="de-DE" w:eastAsia="de-DE"/>
        </w:rPr>
        <w:t xml:space="preserve">Objekte </w:t>
      </w:r>
      <w:del w:id="30" w:author="Jonas Däster" w:date="2013-11-01T11:41:00Z">
        <w:r w:rsidRPr="0065613E" w:rsidDel="00075A62">
          <w:rPr>
            <w:lang w:val="de-DE" w:eastAsia="de-DE"/>
          </w:rPr>
          <w:delText xml:space="preserve">des </w:delText>
        </w:r>
      </w:del>
      <w:ins w:id="31" w:author="Jonas Däster" w:date="2013-11-01T11:41:00Z">
        <w:r w:rsidR="00075A62">
          <w:rPr>
            <w:lang w:val="de-DE" w:eastAsia="de-DE"/>
          </w:rPr>
          <w:t xml:space="preserve">im </w:t>
        </w:r>
      </w:ins>
      <w:proofErr w:type="spellStart"/>
      <w:r w:rsidRPr="002B3149">
        <w:rPr>
          <w:i/>
          <w:lang w:val="de-DE" w:eastAsia="de-DE"/>
        </w:rPr>
        <w:t>shared</w:t>
      </w:r>
      <w:proofErr w:type="spellEnd"/>
      <w:r w:rsidR="002B3149" w:rsidRPr="00075A62">
        <w:rPr>
          <w:lang w:val="de-DE" w:eastAsia="de-DE"/>
        </w:rPr>
        <w:t>-</w:t>
      </w:r>
      <w:del w:id="32" w:author="Jonas Däster" w:date="2013-11-01T11:41:00Z">
        <w:r w:rsidRPr="0065613E" w:rsidDel="00075A62">
          <w:rPr>
            <w:lang w:val="de-DE" w:eastAsia="de-DE"/>
          </w:rPr>
          <w:delText xml:space="preserve">Bereichs </w:delText>
        </w:r>
      </w:del>
      <w:ins w:id="33" w:author="Jonas Däster" w:date="2013-11-01T11:41:00Z">
        <w:r w:rsidR="00075A62">
          <w:rPr>
            <w:lang w:val="de-DE" w:eastAsia="de-DE"/>
          </w:rPr>
          <w:t>Packet</w:t>
        </w:r>
        <w:r w:rsidR="00075A62" w:rsidRPr="0065613E">
          <w:rPr>
            <w:lang w:val="de-DE" w:eastAsia="de-DE"/>
          </w:rPr>
          <w:t xml:space="preserve"> </w:t>
        </w:r>
      </w:ins>
      <w:del w:id="34" w:author="Jonas Däster" w:date="2013-11-01T11:46:00Z">
        <w:r w:rsidRPr="0065613E" w:rsidDel="00DD2B94">
          <w:rPr>
            <w:lang w:val="de-DE" w:eastAsia="de-DE"/>
          </w:rPr>
          <w:delText>als Me</w:delText>
        </w:r>
        <w:r w:rsidRPr="0065613E" w:rsidDel="00DD2B94">
          <w:rPr>
            <w:lang w:val="de-DE" w:eastAsia="de-DE"/>
          </w:rPr>
          <w:delText>s</w:delText>
        </w:r>
        <w:r w:rsidRPr="0065613E" w:rsidDel="00DD2B94">
          <w:rPr>
            <w:lang w:val="de-DE" w:eastAsia="de-DE"/>
          </w:rPr>
          <w:delText xml:space="preserve">sages </w:delText>
        </w:r>
      </w:del>
      <w:r w:rsidR="00075A62">
        <w:rPr>
          <w:lang w:val="de-DE" w:eastAsia="de-DE"/>
        </w:rPr>
        <w:t xml:space="preserve">via </w:t>
      </w:r>
      <w:proofErr w:type="spellStart"/>
      <w:r w:rsidR="00075A62" w:rsidRPr="00075A62">
        <w:rPr>
          <w:i/>
          <w:lang w:val="de-DE" w:eastAsia="de-DE"/>
        </w:rPr>
        <w:t>Object</w:t>
      </w:r>
      <w:proofErr w:type="spellEnd"/>
      <w:r w:rsidR="00075A62" w:rsidRPr="00075A62">
        <w:rPr>
          <w:i/>
          <w:lang w:val="de-DE" w:eastAsia="de-DE"/>
        </w:rPr>
        <w:t xml:space="preserve"> Streams</w:t>
      </w:r>
      <w:r w:rsidR="00075A62">
        <w:rPr>
          <w:lang w:val="de-DE" w:eastAsia="de-DE"/>
        </w:rPr>
        <w:t xml:space="preserve"> </w:t>
      </w:r>
      <w:r w:rsidRPr="0065613E">
        <w:rPr>
          <w:lang w:val="de-DE" w:eastAsia="de-DE"/>
        </w:rPr>
        <w:t xml:space="preserve">hin und her geschickt. </w:t>
      </w:r>
      <w:del w:id="35" w:author="Jonas Däster" w:date="2013-11-01T11:38:00Z">
        <w:r w:rsidRPr="0065613E" w:rsidDel="00075A62">
          <w:rPr>
            <w:lang w:val="de-DE" w:eastAsia="de-DE"/>
          </w:rPr>
          <w:delText>Diese werden von der Client Seite her e</w:delText>
        </w:r>
        <w:r w:rsidRPr="0065613E" w:rsidDel="00075A62">
          <w:rPr>
            <w:lang w:val="de-DE" w:eastAsia="de-DE"/>
          </w:rPr>
          <w:delText>r</w:delText>
        </w:r>
        <w:r w:rsidRPr="0065613E" w:rsidDel="00075A62">
          <w:rPr>
            <w:lang w:val="de-DE" w:eastAsia="de-DE"/>
          </w:rPr>
          <w:delText xml:space="preserve">stellt, dem Server übermittelt und dann nach einer allfälligen Prüfung wieder </w:delText>
        </w:r>
        <w:r w:rsidR="002B3149" w:rsidDel="00075A62">
          <w:rPr>
            <w:lang w:val="de-DE" w:eastAsia="de-DE"/>
          </w:rPr>
          <w:delText>aktualisiert</w:delText>
        </w:r>
        <w:r w:rsidRPr="0065613E" w:rsidDel="00075A62">
          <w:rPr>
            <w:lang w:val="de-DE" w:eastAsia="de-DE"/>
          </w:rPr>
          <w:delText xml:space="preserve"> zurück gese</w:delText>
        </w:r>
        <w:r w:rsidRPr="0065613E" w:rsidDel="00075A62">
          <w:rPr>
            <w:lang w:val="de-DE" w:eastAsia="de-DE"/>
          </w:rPr>
          <w:delText>n</w:delText>
        </w:r>
        <w:r w:rsidRPr="0065613E" w:rsidDel="00075A62">
          <w:rPr>
            <w:lang w:val="de-DE" w:eastAsia="de-DE"/>
          </w:rPr>
          <w:delText>det.</w:delText>
        </w:r>
      </w:del>
      <w:ins w:id="36" w:author="Jonas Däster" w:date="2013-11-01T11:41:00Z">
        <w:r w:rsidR="00075A62">
          <w:rPr>
            <w:lang w:val="de-DE" w:eastAsia="de-DE"/>
          </w:rPr>
          <w:t xml:space="preserve"> Je nach Objekt werden diese entweder auf dem Server oder auf dem Client </w:t>
        </w:r>
        <w:proofErr w:type="spellStart"/>
        <w:r w:rsidR="00075A62">
          <w:rPr>
            <w:lang w:val="de-DE" w:eastAsia="de-DE"/>
          </w:rPr>
          <w:t>instanziert</w:t>
        </w:r>
        <w:proofErr w:type="spellEnd"/>
        <w:r w:rsidR="00075A62">
          <w:rPr>
            <w:lang w:val="de-DE" w:eastAsia="de-DE"/>
          </w:rPr>
          <w:t xml:space="preserve">. Nach </w:t>
        </w:r>
      </w:ins>
      <w:ins w:id="37" w:author="Jonas Däster" w:date="2013-11-01T11:43:00Z">
        <w:r w:rsidR="00075A62">
          <w:rPr>
            <w:lang w:val="de-DE" w:eastAsia="de-DE"/>
          </w:rPr>
          <w:t>jed</w:t>
        </w:r>
      </w:ins>
      <w:ins w:id="38" w:author="Jonas Däster" w:date="2013-11-01T11:42:00Z">
        <w:r w:rsidR="00075A62">
          <w:rPr>
            <w:lang w:val="de-DE" w:eastAsia="de-DE"/>
          </w:rPr>
          <w:t>er</w:t>
        </w:r>
      </w:ins>
      <w:ins w:id="39" w:author="Jonas Däster" w:date="2013-11-01T11:41:00Z">
        <w:r w:rsidR="00075A62">
          <w:rPr>
            <w:lang w:val="de-DE" w:eastAsia="de-DE"/>
          </w:rPr>
          <w:t xml:space="preserve"> </w:t>
        </w:r>
      </w:ins>
      <w:ins w:id="40" w:author="Jonas Däster" w:date="2013-11-01T11:42:00Z">
        <w:r w:rsidR="00075A62">
          <w:rPr>
            <w:lang w:val="de-DE" w:eastAsia="de-DE"/>
          </w:rPr>
          <w:t>Änderung</w:t>
        </w:r>
      </w:ins>
      <w:ins w:id="41" w:author="Jonas Däster" w:date="2013-11-01T11:41:00Z">
        <w:r w:rsidR="00075A62">
          <w:rPr>
            <w:lang w:val="de-DE" w:eastAsia="de-DE"/>
          </w:rPr>
          <w:t xml:space="preserve"> eines Objekts </w:t>
        </w:r>
      </w:ins>
      <w:ins w:id="42" w:author="Jonas Däster" w:date="2013-11-01T11:42:00Z">
        <w:r w:rsidR="00075A62">
          <w:rPr>
            <w:lang w:val="de-DE" w:eastAsia="de-DE"/>
          </w:rPr>
          <w:t>wird dieses wieder auf die ve</w:t>
        </w:r>
        <w:r w:rsidR="00075A62">
          <w:rPr>
            <w:lang w:val="de-DE" w:eastAsia="de-DE"/>
          </w:rPr>
          <w:t>r</w:t>
        </w:r>
        <w:r w:rsidR="00075A62">
          <w:rPr>
            <w:lang w:val="de-DE" w:eastAsia="de-DE"/>
          </w:rPr>
          <w:t>schiedenen Client verteilt</w:t>
        </w:r>
      </w:ins>
      <w:ins w:id="43" w:author="Jonas Däster" w:date="2013-11-01T11:43:00Z">
        <w:r w:rsidR="00075A62">
          <w:rPr>
            <w:lang w:val="de-DE" w:eastAsia="de-DE"/>
          </w:rPr>
          <w:t>, bzw. vorgängig zum Server geschickt.</w:t>
        </w:r>
      </w:ins>
      <w:ins w:id="44" w:author="Jonas Däster" w:date="2013-11-01T11:46:00Z">
        <w:r w:rsidR="00DD2B94">
          <w:rPr>
            <w:lang w:val="de-DE" w:eastAsia="de-DE"/>
          </w:rPr>
          <w:t xml:space="preserve"> Die Klassen im </w:t>
        </w:r>
        <w:proofErr w:type="spellStart"/>
        <w:r w:rsidR="00DD2B94">
          <w:rPr>
            <w:lang w:val="de-DE" w:eastAsia="de-DE"/>
          </w:rPr>
          <w:t>shared</w:t>
        </w:r>
        <w:proofErr w:type="spellEnd"/>
        <w:r w:rsidR="00DD2B94">
          <w:rPr>
            <w:lang w:val="de-DE" w:eastAsia="de-DE"/>
          </w:rPr>
          <w:t>-Packet</w:t>
        </w:r>
      </w:ins>
      <w:ins w:id="45" w:author="Jonas Däster" w:date="2013-11-01T11:47:00Z">
        <w:r w:rsidR="00DD2B94">
          <w:rPr>
            <w:lang w:val="de-DE" w:eastAsia="de-DE"/>
          </w:rPr>
          <w:t xml:space="preserve"> sind sowohl auf dem Server wie auch auf dem Client. </w:t>
        </w:r>
      </w:ins>
      <w:ins w:id="46" w:author="Jonas Däster" w:date="2013-11-01T11:48:00Z">
        <w:r w:rsidR="00DD2B94">
          <w:rPr>
            <w:lang w:val="de-DE" w:eastAsia="de-DE"/>
          </w:rPr>
          <w:t xml:space="preserve">Dadurch dass sie identisch sind, </w:t>
        </w:r>
        <w:proofErr w:type="gramStart"/>
        <w:r w:rsidR="00DD2B94">
          <w:rPr>
            <w:lang w:val="de-DE" w:eastAsia="de-DE"/>
          </w:rPr>
          <w:t>kann</w:t>
        </w:r>
        <w:proofErr w:type="gramEnd"/>
        <w:r w:rsidR="00DD2B94">
          <w:rPr>
            <w:lang w:val="de-DE" w:eastAsia="de-DE"/>
          </w:rPr>
          <w:t xml:space="preserve"> sowohl der Server wie auch der Client auf die Methoden der jeweiligen Klassen zugre</w:t>
        </w:r>
        <w:r w:rsidR="00DD2B94">
          <w:rPr>
            <w:lang w:val="de-DE" w:eastAsia="de-DE"/>
          </w:rPr>
          <w:t>i</w:t>
        </w:r>
        <w:r w:rsidR="00DD2B94">
          <w:rPr>
            <w:lang w:val="de-DE" w:eastAsia="de-DE"/>
          </w:rPr>
          <w:t>fen um zum Beispiel ein Objekt zu aktualisieren.</w:t>
        </w:r>
      </w:ins>
      <w:bookmarkStart w:id="47" w:name="_GoBack"/>
      <w:bookmarkEnd w:id="47"/>
    </w:p>
    <w:p w:rsidR="00EF1771" w:rsidRPr="00116AFE" w:rsidDel="00075A62" w:rsidRDefault="00EF1771" w:rsidP="00116AFE">
      <w:pPr>
        <w:spacing w:after="0" w:line="360" w:lineRule="auto"/>
        <w:rPr>
          <w:del w:id="48" w:author="Jonas Däster" w:date="2013-11-01T11:45:00Z"/>
          <w:lang w:val="de-DE" w:eastAsia="de-DE"/>
        </w:rPr>
      </w:pPr>
      <w:del w:id="49" w:author="Jonas Däster" w:date="2013-11-01T11:45:00Z">
        <w:r w:rsidRPr="00116AFE" w:rsidDel="00075A62">
          <w:rPr>
            <w:lang w:val="de-DE" w:eastAsia="de-DE"/>
          </w:rPr>
          <w:delText xml:space="preserve">In einem Beispielszenario loggen sich alle Spieler ein und werden somit vom Client über das </w:delText>
        </w:r>
        <w:r w:rsidRPr="00116AFE" w:rsidDel="00075A62">
          <w:rPr>
            <w:i/>
            <w:lang w:val="de-DE" w:eastAsia="de-DE"/>
          </w:rPr>
          <w:delText>model</w:delText>
        </w:r>
        <w:r w:rsidRPr="00116AFE" w:rsidDel="00075A62">
          <w:rPr>
            <w:lang w:val="de-DE" w:eastAsia="de-DE"/>
          </w:rPr>
          <w:delText xml:space="preserve"> </w:delText>
        </w:r>
        <w:r w:rsidRPr="00116AFE" w:rsidDel="00075A62">
          <w:rPr>
            <w:i/>
            <w:lang w:val="de-DE" w:eastAsia="de-DE"/>
          </w:rPr>
          <w:delText>Player</w:delText>
        </w:r>
        <w:r w:rsidRPr="00116AFE" w:rsidDel="00075A62">
          <w:rPr>
            <w:lang w:val="de-DE" w:eastAsia="de-DE"/>
          </w:rPr>
          <w:delText xml:space="preserve"> mit den entsprechenden Attributen erstellt. Nach der Rangverteilung erhalten alle ihre Karten und das Spiel beginnt. Nun spielt der erste Spieler gemäss der Reihenfolge seine Karten, schon während des Zugs wird das Objekt dem Server gesendet um über den </w:delText>
        </w:r>
        <w:r w:rsidRPr="00116AFE" w:rsidDel="00075A62">
          <w:rPr>
            <w:i/>
            <w:lang w:val="de-DE" w:eastAsia="de-DE"/>
          </w:rPr>
          <w:delText>controller</w:delText>
        </w:r>
        <w:r w:rsidRPr="00116AFE" w:rsidDel="00075A62">
          <w:rPr>
            <w:lang w:val="de-DE" w:eastAsia="de-DE"/>
          </w:rPr>
          <w:delText xml:space="preserve"> </w:delText>
        </w:r>
        <w:r w:rsidRPr="00116AFE" w:rsidDel="00075A62">
          <w:rPr>
            <w:i/>
            <w:lang w:val="de-DE" w:eastAsia="de-DE"/>
          </w:rPr>
          <w:delText>Game</w:delText>
        </w:r>
        <w:r w:rsidRPr="00116AFE" w:rsidDel="00075A62">
          <w:rPr>
            <w:lang w:val="de-DE" w:eastAsia="de-DE"/>
          </w:rPr>
          <w:delText xml:space="preserve"> den turnCountdown im Auge zu behalten und nach dem Zug über nextPla</w:delText>
        </w:r>
        <w:r w:rsidRPr="00116AFE" w:rsidDel="00075A62">
          <w:rPr>
            <w:lang w:val="de-DE" w:eastAsia="de-DE"/>
          </w:rPr>
          <w:delText>y</w:delText>
        </w:r>
        <w:r w:rsidRPr="00116AFE" w:rsidDel="00075A62">
          <w:rPr>
            <w:lang w:val="de-DE" w:eastAsia="de-DE"/>
          </w:rPr>
          <w:delText xml:space="preserve">er den nächsten Spieler für einen Spielzug zu </w:delText>
        </w:r>
        <w:r w:rsidR="002B3149" w:rsidRPr="00116AFE" w:rsidDel="00075A62">
          <w:rPr>
            <w:lang w:val="de-DE" w:eastAsia="de-DE"/>
          </w:rPr>
          <w:delText>bestimmen</w:delText>
        </w:r>
        <w:r w:rsidRPr="00116AFE" w:rsidDel="00075A62">
          <w:rPr>
            <w:lang w:val="de-DE" w:eastAsia="de-DE"/>
          </w:rPr>
          <w:delText xml:space="preserve">. Nach dem Zug wird das Objekt dieses spezifischen Spielers wieder durch den Client über das </w:delText>
        </w:r>
        <w:r w:rsidRPr="00116AFE" w:rsidDel="00075A62">
          <w:rPr>
            <w:i/>
            <w:lang w:val="de-DE" w:eastAsia="de-DE"/>
          </w:rPr>
          <w:delText>model</w:delText>
        </w:r>
        <w:r w:rsidRPr="00116AFE" w:rsidDel="00075A62">
          <w:rPr>
            <w:lang w:val="de-DE" w:eastAsia="de-DE"/>
          </w:rPr>
          <w:delText xml:space="preserve"> </w:delText>
        </w:r>
        <w:r w:rsidRPr="00116AFE" w:rsidDel="00075A62">
          <w:rPr>
            <w:i/>
            <w:lang w:val="de-DE" w:eastAsia="de-DE"/>
          </w:rPr>
          <w:delText>Card</w:delText>
        </w:r>
        <w:r w:rsidRPr="00116AFE" w:rsidDel="00075A62">
          <w:rPr>
            <w:lang w:val="de-DE" w:eastAsia="de-DE"/>
          </w:rPr>
          <w:delText xml:space="preserve"> und </w:delText>
        </w:r>
        <w:r w:rsidRPr="00116AFE" w:rsidDel="00075A62">
          <w:rPr>
            <w:i/>
            <w:lang w:val="de-DE" w:eastAsia="de-DE"/>
          </w:rPr>
          <w:delText>Deck</w:delText>
        </w:r>
        <w:r w:rsidRPr="00116AFE" w:rsidDel="00075A62">
          <w:rPr>
            <w:lang w:val="de-DE" w:eastAsia="de-DE"/>
          </w:rPr>
          <w:delText xml:space="preserve"> verä</w:delText>
        </w:r>
        <w:r w:rsidRPr="00116AFE" w:rsidDel="00075A62">
          <w:rPr>
            <w:lang w:val="de-DE" w:eastAsia="de-DE"/>
          </w:rPr>
          <w:delText>n</w:delText>
        </w:r>
        <w:r w:rsidRPr="00116AFE" w:rsidDel="00075A62">
          <w:rPr>
            <w:lang w:val="de-DE" w:eastAsia="de-DE"/>
          </w:rPr>
          <w:delText xml:space="preserve">dert </w:delText>
        </w:r>
        <w:r w:rsidR="002B3149" w:rsidRPr="00116AFE" w:rsidDel="00075A62">
          <w:rPr>
            <w:lang w:val="de-DE" w:eastAsia="de-DE"/>
          </w:rPr>
          <w:delText>umso</w:delText>
        </w:r>
        <w:r w:rsidRPr="00116AFE" w:rsidDel="00075A62">
          <w:rPr>
            <w:lang w:val="de-DE" w:eastAsia="de-DE"/>
          </w:rPr>
          <w:delText xml:space="preserve"> festzuhalten welche Karten noch in seiner Hand sind.</w:delText>
        </w:r>
      </w:del>
    </w:p>
    <w:p w:rsidR="00EF1771" w:rsidRPr="00C9265D" w:rsidRDefault="00EF1771" w:rsidP="00EF1771">
      <w:pPr>
        <w:rPr>
          <w:noProof/>
          <w:lang w:val="de-DE" w:eastAsia="de-DE"/>
        </w:rPr>
      </w:pPr>
    </w:p>
    <w:p w:rsidR="00023639" w:rsidRDefault="00023639">
      <w:pPr>
        <w:jc w:val="left"/>
        <w:rPr>
          <w:rFonts w:eastAsia="Times New Roman" w:cs="Times New Roman"/>
          <w:b/>
          <w:bCs/>
          <w:kern w:val="36"/>
          <w:sz w:val="28"/>
          <w:szCs w:val="28"/>
          <w:lang w:eastAsia="de-CH"/>
        </w:rPr>
      </w:pPr>
      <w:bookmarkStart w:id="50" w:name="_Toc369866218"/>
      <w:r>
        <w:rPr>
          <w:sz w:val="28"/>
          <w:szCs w:val="28"/>
        </w:rPr>
        <w:br w:type="page"/>
      </w:r>
    </w:p>
    <w:p w:rsidR="001F018F" w:rsidRDefault="001F018F" w:rsidP="00D7378D">
      <w:pPr>
        <w:pStyle w:val="berschrift1"/>
        <w:rPr>
          <w:sz w:val="28"/>
          <w:szCs w:val="28"/>
        </w:rPr>
      </w:pPr>
      <w:bookmarkStart w:id="51" w:name="_Toc371065405"/>
      <w:r w:rsidRPr="00D7378D">
        <w:rPr>
          <w:sz w:val="28"/>
          <w:szCs w:val="28"/>
        </w:rPr>
        <w:lastRenderedPageBreak/>
        <w:t>Anhang 1</w:t>
      </w:r>
      <w:r w:rsidR="005C47E9" w:rsidRPr="00D7378D">
        <w:rPr>
          <w:sz w:val="28"/>
          <w:szCs w:val="28"/>
        </w:rPr>
        <w:t xml:space="preserve">: </w:t>
      </w:r>
      <w:r w:rsidR="00CF2EAD">
        <w:rPr>
          <w:sz w:val="28"/>
          <w:szCs w:val="28"/>
        </w:rPr>
        <w:t>Spielablauf Textform</w:t>
      </w:r>
      <w:bookmarkEnd w:id="50"/>
      <w:bookmarkEnd w:id="51"/>
      <w:r w:rsidR="005C47E9" w:rsidRPr="00D7378D">
        <w:rPr>
          <w:sz w:val="28"/>
          <w:szCs w:val="28"/>
        </w:rPr>
        <w:t xml:space="preserve"> </w:t>
      </w:r>
    </w:p>
    <w:p w:rsidR="002D1742" w:rsidRPr="00075A62" w:rsidRDefault="002D1742" w:rsidP="000F2F01">
      <w:pPr>
        <w:spacing w:after="0" w:line="360" w:lineRule="auto"/>
        <w:rPr>
          <w:rFonts w:eastAsia="Times New Roman" w:cstheme="minorHAnsi"/>
          <w:b/>
          <w:szCs w:val="24"/>
          <w:lang w:val="de-DE" w:eastAsia="de-DE"/>
          <w:rPrChange w:id="52" w:author="Jonas Däster" w:date="2013-11-01T11:45:00Z">
            <w:rPr>
              <w:rFonts w:eastAsia="Times New Roman" w:cstheme="minorHAnsi"/>
              <w:szCs w:val="24"/>
              <w:lang w:val="de-DE" w:eastAsia="de-DE"/>
            </w:rPr>
          </w:rPrChange>
        </w:rPr>
      </w:pPr>
      <w:r w:rsidRPr="00075A62">
        <w:rPr>
          <w:rFonts w:eastAsia="Times New Roman" w:cstheme="minorHAnsi"/>
          <w:b/>
          <w:color w:val="000000"/>
          <w:szCs w:val="24"/>
          <w:lang w:val="de-DE" w:eastAsia="de-DE"/>
          <w:rPrChange w:id="53" w:author="Jonas Däster" w:date="2013-11-01T11:45:00Z">
            <w:rPr>
              <w:rFonts w:eastAsia="Times New Roman" w:cstheme="minorHAnsi"/>
              <w:color w:val="000000"/>
              <w:szCs w:val="24"/>
              <w:lang w:val="de-DE" w:eastAsia="de-DE"/>
            </w:rPr>
          </w:rPrChange>
        </w:rPr>
        <w:t>1. Vorbereitung:</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Der Spieler lädt den Client auf seinen Rechner. Danach wird der Client installiert und gesta</w:t>
      </w:r>
      <w:r w:rsidRPr="002D1742">
        <w:rPr>
          <w:rFonts w:eastAsia="Times New Roman" w:cstheme="minorHAnsi"/>
          <w:color w:val="000000"/>
          <w:szCs w:val="24"/>
          <w:lang w:val="de-DE" w:eastAsia="de-DE"/>
        </w:rPr>
        <w:t>r</w:t>
      </w:r>
      <w:r w:rsidRPr="002D1742">
        <w:rPr>
          <w:rFonts w:eastAsia="Times New Roman" w:cstheme="minorHAnsi"/>
          <w:color w:val="000000"/>
          <w:szCs w:val="24"/>
          <w:lang w:val="de-DE" w:eastAsia="de-DE"/>
        </w:rPr>
        <w:t>tet. Nachdem der Client gestartet wurde</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kann sich der Spieler mit Benutzernamen einlo</w:t>
      </w:r>
      <w:r w:rsidRPr="002D1742">
        <w:rPr>
          <w:rFonts w:eastAsia="Times New Roman" w:cstheme="minorHAnsi"/>
          <w:color w:val="000000"/>
          <w:szCs w:val="24"/>
          <w:lang w:val="de-DE" w:eastAsia="de-DE"/>
        </w:rPr>
        <w:t>g</w:t>
      </w:r>
      <w:r w:rsidRPr="002D1742">
        <w:rPr>
          <w:rFonts w:eastAsia="Times New Roman" w:cstheme="minorHAnsi"/>
          <w:color w:val="000000"/>
          <w:szCs w:val="24"/>
          <w:lang w:val="de-DE" w:eastAsia="de-DE"/>
        </w:rPr>
        <w:t>gen. Wenn der Spieler eingeloggt ist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muss er warten</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bis sich insgesamt vier Spieler eing</w:t>
      </w:r>
      <w:r w:rsidRPr="002D1742">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loggt haben. Sobald sich vier Spieler eingeloggt haben, startet das Spiel automatisch.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075A62" w:rsidRDefault="002D1742" w:rsidP="000F2F01">
      <w:pPr>
        <w:spacing w:after="0" w:line="360" w:lineRule="auto"/>
        <w:rPr>
          <w:rFonts w:eastAsia="Times New Roman" w:cstheme="minorHAnsi"/>
          <w:b/>
          <w:szCs w:val="24"/>
          <w:lang w:val="de-DE" w:eastAsia="de-DE"/>
          <w:rPrChange w:id="54" w:author="Jonas Däster" w:date="2013-11-01T11:45:00Z">
            <w:rPr>
              <w:rFonts w:eastAsia="Times New Roman" w:cstheme="minorHAnsi"/>
              <w:szCs w:val="24"/>
              <w:lang w:val="de-DE" w:eastAsia="de-DE"/>
            </w:rPr>
          </w:rPrChange>
        </w:rPr>
      </w:pPr>
      <w:r w:rsidRPr="00075A62">
        <w:rPr>
          <w:rFonts w:eastAsia="Times New Roman" w:cstheme="minorHAnsi"/>
          <w:b/>
          <w:color w:val="000000"/>
          <w:szCs w:val="24"/>
          <w:lang w:val="de-DE" w:eastAsia="de-DE"/>
          <w:rPrChange w:id="55" w:author="Jonas Däster" w:date="2013-11-01T11:45:00Z">
            <w:rPr>
              <w:rFonts w:eastAsia="Times New Roman" w:cstheme="minorHAnsi"/>
              <w:color w:val="000000"/>
              <w:szCs w:val="24"/>
              <w:lang w:val="de-DE" w:eastAsia="de-DE"/>
            </w:rPr>
          </w:rPrChange>
        </w:rPr>
        <w:t>2. Spielstart: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Als</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bald das Spiel beginnt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erscheint die GUI und alle Karten werden verdeckt ausgelegt. D</w:t>
      </w:r>
      <w:r w:rsidRPr="002D1742">
        <w:rPr>
          <w:rFonts w:eastAsia="Times New Roman" w:cstheme="minorHAnsi"/>
          <w:color w:val="000000"/>
          <w:szCs w:val="24"/>
          <w:lang w:val="de-DE" w:eastAsia="de-DE"/>
        </w:rPr>
        <w:t>a</w:t>
      </w:r>
      <w:r w:rsidRPr="002D1742">
        <w:rPr>
          <w:rFonts w:eastAsia="Times New Roman" w:cstheme="minorHAnsi"/>
          <w:color w:val="000000"/>
          <w:szCs w:val="24"/>
          <w:lang w:val="de-DE" w:eastAsia="de-DE"/>
        </w:rPr>
        <w:t>nach zieht</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jeder Spieler eine Karte aus den ausgelegten Karten. Diese Karten </w:t>
      </w:r>
      <w:r w:rsidR="00747ECF">
        <w:rPr>
          <w:rFonts w:eastAsia="Times New Roman" w:cstheme="minorHAnsi"/>
          <w:color w:val="000000"/>
          <w:szCs w:val="24"/>
          <w:lang w:val="de-DE" w:eastAsia="de-DE"/>
        </w:rPr>
        <w:t>werden</w:t>
      </w:r>
      <w:r w:rsidR="00345AD4">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dann für alle Spieler sichtbar aufgedeckt. Je nach Wert der aufgedeckten Karten werden die Rolle</w:t>
      </w:r>
      <w:r w:rsidR="004D191A">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bestimmt. Ziehen Spieler gleichwertige Karten</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so müssen </w:t>
      </w:r>
      <w:r w:rsidR="00345AD4">
        <w:rPr>
          <w:rFonts w:eastAsia="Times New Roman" w:cstheme="minorHAnsi"/>
          <w:color w:val="000000"/>
          <w:szCs w:val="24"/>
          <w:lang w:val="de-DE" w:eastAsia="de-DE"/>
        </w:rPr>
        <w:t>diejenigen</w:t>
      </w:r>
      <w:r w:rsidRPr="002D1742">
        <w:rPr>
          <w:rFonts w:eastAsia="Times New Roman" w:cstheme="minorHAnsi"/>
          <w:color w:val="000000"/>
          <w:szCs w:val="24"/>
          <w:lang w:val="de-DE" w:eastAsia="de-DE"/>
        </w:rPr>
        <w:t xml:space="preserve"> Spieler</w:t>
      </w:r>
      <w:r w:rsidR="00345AD4">
        <w:rPr>
          <w:rFonts w:eastAsia="Times New Roman" w:cstheme="minorHAnsi"/>
          <w:color w:val="000000"/>
          <w:szCs w:val="24"/>
          <w:lang w:val="de-DE" w:eastAsia="de-DE"/>
        </w:rPr>
        <w:t xml:space="preserve"> mit den gle</w:t>
      </w:r>
      <w:r w:rsidR="00345AD4">
        <w:rPr>
          <w:rFonts w:eastAsia="Times New Roman" w:cstheme="minorHAnsi"/>
          <w:color w:val="000000"/>
          <w:szCs w:val="24"/>
          <w:lang w:val="de-DE" w:eastAsia="de-DE"/>
        </w:rPr>
        <w:t>i</w:t>
      </w:r>
      <w:r w:rsidR="00345AD4">
        <w:rPr>
          <w:rFonts w:eastAsia="Times New Roman" w:cstheme="minorHAnsi"/>
          <w:color w:val="000000"/>
          <w:szCs w:val="24"/>
          <w:lang w:val="de-DE" w:eastAsia="de-DE"/>
        </w:rPr>
        <w:t>chen Karten</w:t>
      </w:r>
      <w:r w:rsidRPr="002D1742">
        <w:rPr>
          <w:rFonts w:eastAsia="Times New Roman" w:cstheme="minorHAnsi"/>
          <w:color w:val="000000"/>
          <w:szCs w:val="24"/>
          <w:lang w:val="de-DE" w:eastAsia="de-DE"/>
        </w:rPr>
        <w:t xml:space="preserve"> erneut ziehen, bis alle unterschiedliche Karten gezogen haben. Es gibt den </w:t>
      </w:r>
      <w:proofErr w:type="spellStart"/>
      <w:r w:rsidRPr="002D1742">
        <w:rPr>
          <w:rFonts w:eastAsia="Times New Roman" w:cstheme="minorHAnsi"/>
          <w:color w:val="000000"/>
          <w:szCs w:val="24"/>
          <w:lang w:val="de-DE" w:eastAsia="de-DE"/>
        </w:rPr>
        <w:t>gro</w:t>
      </w:r>
      <w:r w:rsidRPr="002D1742">
        <w:rPr>
          <w:rFonts w:eastAsia="Times New Roman" w:cstheme="minorHAnsi"/>
          <w:color w:val="000000"/>
          <w:szCs w:val="24"/>
          <w:lang w:val="de-DE" w:eastAsia="de-DE"/>
        </w:rPr>
        <w:t>s</w:t>
      </w:r>
      <w:r w:rsidRPr="002D1742">
        <w:rPr>
          <w:rFonts w:eastAsia="Times New Roman" w:cstheme="minorHAnsi"/>
          <w:color w:val="000000"/>
          <w:szCs w:val="24"/>
          <w:lang w:val="de-DE" w:eastAsia="de-DE"/>
        </w:rPr>
        <w:t>sen</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den kleinen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den kleinen Diener und den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Diener. Der Spieler mit der besten Karte wird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derjenige mit der zweitbesten Karte wird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derjenige mit der drittbesten Karte wird der kleine Diener und derjenige Spieler mit der schlecht</w:t>
      </w:r>
      <w:r w:rsidR="004D191A">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sten Karte wird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Dies bestimmt dann ebenfalls die Reihenfolge in welcher das Spiel beginnt. </w:t>
      </w:r>
      <w:r w:rsidR="004D191A">
        <w:rPr>
          <w:rFonts w:eastAsia="Times New Roman" w:cstheme="minorHAnsi"/>
          <w:color w:val="000000"/>
          <w:szCs w:val="24"/>
          <w:lang w:val="de-DE" w:eastAsia="de-DE"/>
        </w:rPr>
        <w:t>Zuerst</w:t>
      </w:r>
      <w:r w:rsidRPr="002D1742">
        <w:rPr>
          <w:rFonts w:eastAsia="Times New Roman" w:cstheme="minorHAnsi"/>
          <w:color w:val="000000"/>
          <w:szCs w:val="24"/>
          <w:lang w:val="de-DE" w:eastAsia="de-DE"/>
        </w:rPr>
        <w:t xml:space="preserve"> sta</w:t>
      </w:r>
      <w:r w:rsidRPr="002D1742">
        <w:rPr>
          <w:rFonts w:eastAsia="Times New Roman" w:cstheme="minorHAnsi"/>
          <w:color w:val="000000"/>
          <w:szCs w:val="24"/>
          <w:lang w:val="de-DE" w:eastAsia="de-DE"/>
        </w:rPr>
        <w:t>r</w:t>
      </w:r>
      <w:r w:rsidRPr="002D1742">
        <w:rPr>
          <w:rFonts w:eastAsia="Times New Roman" w:cstheme="minorHAnsi"/>
          <w:color w:val="000000"/>
          <w:szCs w:val="24"/>
          <w:lang w:val="de-DE" w:eastAsia="de-DE"/>
        </w:rPr>
        <w:t xml:space="preserve">tet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danach folgt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danach der kleine Diener und als letztes spielt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Sind die Rollen aufgeteilt und somit die Reihenfolge geklärt werden alle Karten wieder eingezogen und neu gemischt.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075A62" w:rsidRDefault="00B306FB" w:rsidP="000F2F01">
      <w:pPr>
        <w:spacing w:after="0" w:line="360" w:lineRule="auto"/>
        <w:rPr>
          <w:rFonts w:eastAsia="Times New Roman" w:cstheme="minorHAnsi"/>
          <w:b/>
          <w:szCs w:val="24"/>
          <w:lang w:val="de-DE" w:eastAsia="de-DE"/>
          <w:rPrChange w:id="56" w:author="Jonas Däster" w:date="2013-11-01T11:45:00Z">
            <w:rPr>
              <w:rFonts w:eastAsia="Times New Roman" w:cstheme="minorHAnsi"/>
              <w:szCs w:val="24"/>
              <w:lang w:val="de-DE" w:eastAsia="de-DE"/>
            </w:rPr>
          </w:rPrChange>
        </w:rPr>
      </w:pPr>
      <w:r w:rsidRPr="00075A62">
        <w:rPr>
          <w:rFonts w:eastAsia="Times New Roman" w:cstheme="minorHAnsi"/>
          <w:b/>
          <w:color w:val="000000"/>
          <w:szCs w:val="24"/>
          <w:lang w:val="de-DE" w:eastAsia="de-DE"/>
          <w:rPrChange w:id="57" w:author="Jonas Däster" w:date="2013-11-01T11:45:00Z">
            <w:rPr>
              <w:rFonts w:eastAsia="Times New Roman" w:cstheme="minorHAnsi"/>
              <w:color w:val="000000"/>
              <w:szCs w:val="24"/>
              <w:lang w:val="de-DE" w:eastAsia="de-DE"/>
            </w:rPr>
          </w:rPrChange>
        </w:rPr>
        <w:t>3. Schritt</w:t>
      </w:r>
      <w:r w:rsidR="002D1742" w:rsidRPr="00075A62">
        <w:rPr>
          <w:rFonts w:eastAsia="Times New Roman" w:cstheme="minorHAnsi"/>
          <w:b/>
          <w:color w:val="000000"/>
          <w:szCs w:val="24"/>
          <w:lang w:val="de-DE" w:eastAsia="de-DE"/>
          <w:rPrChange w:id="58" w:author="Jonas Däster" w:date="2013-11-01T11:45:00Z">
            <w:rPr>
              <w:rFonts w:eastAsia="Times New Roman" w:cstheme="minorHAnsi"/>
              <w:color w:val="000000"/>
              <w:szCs w:val="24"/>
              <w:lang w:val="de-DE" w:eastAsia="de-DE"/>
            </w:rPr>
          </w:rPrChange>
        </w:rPr>
        <w: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 xml:space="preserve">Es beginnt die erste Runde. Jetzt werden alle Karten ausgeteilt. </w:t>
      </w:r>
      <w:r w:rsidR="007C7A0E">
        <w:rPr>
          <w:rFonts w:eastAsia="Times New Roman" w:cstheme="minorHAnsi"/>
          <w:color w:val="000000"/>
          <w:szCs w:val="24"/>
          <w:lang w:val="de-DE" w:eastAsia="de-DE"/>
        </w:rPr>
        <w:t xml:space="preserve">Dieser Prozess </w:t>
      </w:r>
      <w:r w:rsidRPr="002D1742">
        <w:rPr>
          <w:rFonts w:eastAsia="Times New Roman" w:cstheme="minorHAnsi"/>
          <w:color w:val="000000"/>
          <w:szCs w:val="24"/>
          <w:lang w:val="de-DE" w:eastAsia="de-DE"/>
        </w:rPr>
        <w:t>verfährt an</w:t>
      </w:r>
      <w:r w:rsidRPr="002D1742">
        <w:rPr>
          <w:rFonts w:eastAsia="Times New Roman" w:cstheme="minorHAnsi"/>
          <w:color w:val="000000"/>
          <w:szCs w:val="24"/>
          <w:lang w:val="de-DE" w:eastAsia="de-DE"/>
        </w:rPr>
        <w:t>a</w:t>
      </w:r>
      <w:r w:rsidRPr="002D1742">
        <w:rPr>
          <w:rFonts w:eastAsia="Times New Roman" w:cstheme="minorHAnsi"/>
          <w:color w:val="000000"/>
          <w:szCs w:val="24"/>
          <w:lang w:val="de-DE" w:eastAsia="de-DE"/>
        </w:rPr>
        <w:t>log zur oben beschrieben Reihenfolge. Sind alle Karten verteilt</w:t>
      </w:r>
      <w:r w:rsidR="007C7A0E">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sieht jeder Spieler seine Ka</w:t>
      </w:r>
      <w:r w:rsidRPr="002D1742">
        <w:rPr>
          <w:rFonts w:eastAsia="Times New Roman" w:cstheme="minorHAnsi"/>
          <w:color w:val="000000"/>
          <w:szCs w:val="24"/>
          <w:lang w:val="de-DE" w:eastAsia="de-DE"/>
        </w:rPr>
        <w:t>r</w:t>
      </w:r>
      <w:r w:rsidRPr="002D1742">
        <w:rPr>
          <w:rFonts w:eastAsia="Times New Roman" w:cstheme="minorHAnsi"/>
          <w:color w:val="000000"/>
          <w:szCs w:val="24"/>
          <w:lang w:val="de-DE" w:eastAsia="de-DE"/>
        </w:rPr>
        <w:t>ten in sortierter Reihenfolge. Nun folgt der Kartentausch</w:t>
      </w:r>
      <w:r w:rsidR="007C7A0E">
        <w:rPr>
          <w:rFonts w:eastAsia="Times New Roman" w:cstheme="minorHAnsi"/>
          <w:color w:val="000000"/>
          <w:szCs w:val="24"/>
          <w:lang w:val="de-DE" w:eastAsia="de-DE"/>
        </w:rPr>
        <w:t>p</w:t>
      </w:r>
      <w:r w:rsidRPr="002D1742">
        <w:rPr>
          <w:rFonts w:eastAsia="Times New Roman" w:cstheme="minorHAnsi"/>
          <w:color w:val="000000"/>
          <w:szCs w:val="24"/>
          <w:lang w:val="de-DE" w:eastAsia="de-DE"/>
        </w:rPr>
        <w:t xml:space="preserve">rozess.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t>
      </w:r>
      <w:r w:rsidR="007C7A0E">
        <w:rPr>
          <w:rFonts w:eastAsia="Times New Roman" w:cstheme="minorHAnsi"/>
          <w:color w:val="000000"/>
          <w:szCs w:val="24"/>
          <w:lang w:val="de-DE" w:eastAsia="de-DE"/>
        </w:rPr>
        <w:t>wählt</w:t>
      </w:r>
      <w:r w:rsidR="007C7A0E"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zwei seiner Karten. Diese werden mit den beiden besten Karten des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Dieners g</w:t>
      </w:r>
      <w:r w:rsidRPr="002D1742">
        <w:rPr>
          <w:rFonts w:eastAsia="Times New Roman" w:cstheme="minorHAnsi"/>
          <w:color w:val="000000"/>
          <w:szCs w:val="24"/>
          <w:lang w:val="de-DE" w:eastAsia="de-DE"/>
        </w:rPr>
        <w:t>e</w:t>
      </w:r>
      <w:r w:rsidRPr="002D1742">
        <w:rPr>
          <w:rFonts w:eastAsia="Times New Roman" w:cstheme="minorHAnsi"/>
          <w:color w:val="000000"/>
          <w:szCs w:val="24"/>
          <w:lang w:val="de-DE" w:eastAsia="de-DE"/>
        </w:rPr>
        <w:t xml:space="preserve">tauscht.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t>
      </w:r>
      <w:r w:rsidR="007C7A0E">
        <w:rPr>
          <w:rFonts w:eastAsia="Times New Roman" w:cstheme="minorHAnsi"/>
          <w:color w:val="000000"/>
          <w:szCs w:val="24"/>
          <w:lang w:val="de-DE" w:eastAsia="de-DE"/>
        </w:rPr>
        <w:t>wählt</w:t>
      </w:r>
      <w:r w:rsidR="007C7A0E"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eine Karte aus seinem Blatt und tauscht diese mit der be</w:t>
      </w:r>
      <w:r w:rsidRPr="002D1742">
        <w:rPr>
          <w:rFonts w:eastAsia="Times New Roman" w:cstheme="minorHAnsi"/>
          <w:color w:val="000000"/>
          <w:szCs w:val="24"/>
          <w:lang w:val="de-DE" w:eastAsia="de-DE"/>
        </w:rPr>
        <w:t>s</w:t>
      </w:r>
      <w:r w:rsidRPr="002D1742">
        <w:rPr>
          <w:rFonts w:eastAsia="Times New Roman" w:cstheme="minorHAnsi"/>
          <w:color w:val="000000"/>
          <w:szCs w:val="24"/>
          <w:lang w:val="de-DE" w:eastAsia="de-DE"/>
        </w:rPr>
        <w:t xml:space="preserve">ten Karte des kleinen Dieners.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kann nun als erstes eine beliebige Anzahl gleicher Karten von seiner Hand au</w:t>
      </w:r>
      <w:r w:rsidRPr="002D1742">
        <w:rPr>
          <w:rFonts w:eastAsia="Times New Roman" w:cstheme="minorHAnsi"/>
          <w:color w:val="000000"/>
          <w:szCs w:val="24"/>
          <w:lang w:val="de-DE" w:eastAsia="de-DE"/>
        </w:rPr>
        <w:t>s</w:t>
      </w:r>
      <w:r w:rsidRPr="002D1742">
        <w:rPr>
          <w:rFonts w:eastAsia="Times New Roman" w:cstheme="minorHAnsi"/>
          <w:color w:val="000000"/>
          <w:szCs w:val="24"/>
          <w:lang w:val="de-DE" w:eastAsia="de-DE"/>
        </w:rPr>
        <w:t xml:space="preserve">spielen. </w:t>
      </w:r>
    </w:p>
    <w:p w:rsidR="002D1742" w:rsidRDefault="002D1742" w:rsidP="000F2F01">
      <w:pPr>
        <w:spacing w:after="0" w:line="360" w:lineRule="auto"/>
        <w:jc w:val="left"/>
        <w:rPr>
          <w:rFonts w:eastAsia="Times New Roman" w:cstheme="minorHAnsi"/>
          <w:szCs w:val="24"/>
          <w:lang w:val="de-DE" w:eastAsia="de-DE"/>
        </w:rPr>
      </w:pPr>
    </w:p>
    <w:p w:rsidR="00D4431A" w:rsidRPr="002D1742" w:rsidRDefault="00D4431A" w:rsidP="000F2F01">
      <w:pPr>
        <w:spacing w:after="0" w:line="360" w:lineRule="auto"/>
        <w:jc w:val="left"/>
        <w:rPr>
          <w:rFonts w:eastAsia="Times New Roman" w:cstheme="minorHAnsi"/>
          <w:szCs w:val="24"/>
          <w:lang w:val="de-DE" w:eastAsia="de-DE"/>
        </w:rPr>
      </w:pPr>
    </w:p>
    <w:p w:rsidR="002D1742" w:rsidRPr="00075A62" w:rsidRDefault="00B306FB" w:rsidP="000F2F01">
      <w:pPr>
        <w:spacing w:after="0" w:line="360" w:lineRule="auto"/>
        <w:rPr>
          <w:rFonts w:eastAsia="Times New Roman" w:cstheme="minorHAnsi"/>
          <w:b/>
          <w:szCs w:val="24"/>
          <w:lang w:val="de-DE" w:eastAsia="de-DE"/>
          <w:rPrChange w:id="59" w:author="Jonas Däster" w:date="2013-11-01T11:45:00Z">
            <w:rPr>
              <w:rFonts w:eastAsia="Times New Roman" w:cstheme="minorHAnsi"/>
              <w:szCs w:val="24"/>
              <w:lang w:val="de-DE" w:eastAsia="de-DE"/>
            </w:rPr>
          </w:rPrChange>
        </w:rPr>
      </w:pPr>
      <w:r w:rsidRPr="00075A62">
        <w:rPr>
          <w:rFonts w:eastAsia="Times New Roman" w:cstheme="minorHAnsi"/>
          <w:b/>
          <w:color w:val="000000"/>
          <w:szCs w:val="24"/>
          <w:lang w:val="de-DE" w:eastAsia="de-DE"/>
          <w:rPrChange w:id="60" w:author="Jonas Däster" w:date="2013-11-01T11:45:00Z">
            <w:rPr>
              <w:rFonts w:eastAsia="Times New Roman" w:cstheme="minorHAnsi"/>
              <w:color w:val="000000"/>
              <w:szCs w:val="24"/>
              <w:lang w:val="de-DE" w:eastAsia="de-DE"/>
            </w:rPr>
          </w:rPrChange>
        </w:rPr>
        <w:lastRenderedPageBreak/>
        <w:t>4. Schritt</w:t>
      </w:r>
      <w:r w:rsidR="002D1742" w:rsidRPr="00075A62">
        <w:rPr>
          <w:rFonts w:eastAsia="Times New Roman" w:cstheme="minorHAnsi"/>
          <w:b/>
          <w:color w:val="000000"/>
          <w:szCs w:val="24"/>
          <w:lang w:val="de-DE" w:eastAsia="de-DE"/>
          <w:rPrChange w:id="61" w:author="Jonas Däster" w:date="2013-11-01T11:45:00Z">
            <w:rPr>
              <w:rFonts w:eastAsia="Times New Roman" w:cstheme="minorHAnsi"/>
              <w:color w:val="000000"/>
              <w:szCs w:val="24"/>
              <w:lang w:val="de-DE" w:eastAsia="de-DE"/>
            </w:rPr>
          </w:rPrChange>
        </w:rPr>
        <w:t>:</w:t>
      </w:r>
    </w:p>
    <w:p w:rsidR="002D1742" w:rsidRPr="002D1742" w:rsidRDefault="002D1742" w:rsidP="000F2F01">
      <w:pPr>
        <w:spacing w:after="0" w:line="360" w:lineRule="auto"/>
        <w:rPr>
          <w:rFonts w:eastAsia="Times New Roman" w:cstheme="minorHAnsi"/>
          <w:szCs w:val="24"/>
          <w:lang w:val="de-DE" w:eastAsia="de-DE"/>
        </w:rPr>
      </w:pPr>
      <w:r w:rsidRPr="002D1742">
        <w:rPr>
          <w:rFonts w:eastAsia="Times New Roman" w:cstheme="minorHAnsi"/>
          <w:color w:val="000000"/>
          <w:szCs w:val="24"/>
          <w:lang w:val="de-DE" w:eastAsia="de-DE"/>
        </w:rPr>
        <w:t xml:space="preserve">Nachdem er dies getan hat, hat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verschiedene Optionen. Er kann Passen. Dies bedeutet</w:t>
      </w:r>
      <w:r w:rsidR="00345AD4">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w:t>
      </w:r>
      <w:r w:rsidR="00345AD4" w:rsidRPr="002D1742">
        <w:rPr>
          <w:rFonts w:eastAsia="Times New Roman" w:cstheme="minorHAnsi"/>
          <w:color w:val="000000"/>
          <w:szCs w:val="24"/>
          <w:lang w:val="de-DE" w:eastAsia="de-DE"/>
        </w:rPr>
        <w:t>dass</w:t>
      </w:r>
      <w:r w:rsidRPr="002D1742">
        <w:rPr>
          <w:rFonts w:eastAsia="Times New Roman" w:cstheme="minorHAnsi"/>
          <w:color w:val="000000"/>
          <w:szCs w:val="24"/>
          <w:lang w:val="de-DE" w:eastAsia="de-DE"/>
        </w:rPr>
        <w:t xml:space="preserve"> er keine Karten ausspielt und somit der nächste in der Reihenfolge (kle</w:t>
      </w:r>
      <w:r w:rsidRPr="002D1742">
        <w:rPr>
          <w:rFonts w:eastAsia="Times New Roman" w:cstheme="minorHAnsi"/>
          <w:color w:val="000000"/>
          <w:szCs w:val="24"/>
          <w:lang w:val="de-DE" w:eastAsia="de-DE"/>
        </w:rPr>
        <w:t>i</w:t>
      </w:r>
      <w:r w:rsidRPr="002D1742">
        <w:rPr>
          <w:rFonts w:eastAsia="Times New Roman" w:cstheme="minorHAnsi"/>
          <w:color w:val="000000"/>
          <w:szCs w:val="24"/>
          <w:lang w:val="de-DE" w:eastAsia="de-DE"/>
        </w:rPr>
        <w:t>ner Diener) am Zug ist. Als zweite Option kann</w:t>
      </w:r>
      <w:r w:rsidR="008B4CC9">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er versuchen mit den Karten aus seiner Hand den “Stich” zu machen. Dies bedeutet, dass er die gleiche Anzahl Karten wie der vorherige Spieler aus seiner Hand spielen kann. Diese müssen allerdings einen tiefere</w:t>
      </w:r>
      <w:r w:rsidR="008B4CC9">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Wert haben</w:t>
      </w:r>
      <w:r w:rsidR="00B306FB">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als die Karten welche der vorherige Spieler gespielt hat. Wenn er dies aufgrund seines Blatts nicht kann, so </w:t>
      </w:r>
      <w:r w:rsidR="00B306FB">
        <w:rPr>
          <w:rFonts w:eastAsia="Times New Roman" w:cstheme="minorHAnsi"/>
          <w:color w:val="000000"/>
          <w:szCs w:val="24"/>
          <w:lang w:val="de-DE" w:eastAsia="de-DE"/>
        </w:rPr>
        <w:t>muss</w:t>
      </w:r>
      <w:r w:rsidRPr="002D1742">
        <w:rPr>
          <w:rFonts w:eastAsia="Times New Roman" w:cstheme="minorHAnsi"/>
          <w:color w:val="000000"/>
          <w:szCs w:val="24"/>
          <w:lang w:val="de-DE" w:eastAsia="de-DE"/>
        </w:rPr>
        <w:t xml:space="preserve"> der Spieler </w:t>
      </w:r>
      <w:r w:rsidR="00B306FB">
        <w:rPr>
          <w:rFonts w:eastAsia="Times New Roman" w:cstheme="minorHAnsi"/>
          <w:color w:val="000000"/>
          <w:szCs w:val="24"/>
          <w:lang w:val="de-DE" w:eastAsia="de-DE"/>
        </w:rPr>
        <w:t>passen</w:t>
      </w:r>
      <w:r w:rsidRPr="002D1742">
        <w:rPr>
          <w:rFonts w:eastAsia="Times New Roman" w:cstheme="minorHAnsi"/>
          <w:color w:val="000000"/>
          <w:szCs w:val="24"/>
          <w:lang w:val="de-DE" w:eastAsia="de-DE"/>
        </w:rPr>
        <w:t xml:space="preserve">. Hat er eine dieser Optionen wahrgenommen so folgt nun der Zug des nächsten Spielers </w:t>
      </w:r>
      <w:proofErr w:type="spellStart"/>
      <w:r w:rsidRPr="002D1742">
        <w:rPr>
          <w:rFonts w:eastAsia="Times New Roman" w:cstheme="minorHAnsi"/>
          <w:color w:val="000000"/>
          <w:szCs w:val="24"/>
          <w:lang w:val="de-DE" w:eastAsia="de-DE"/>
        </w:rPr>
        <w:t>gemäss</w:t>
      </w:r>
      <w:proofErr w:type="spellEnd"/>
      <w:r w:rsidRPr="002D1742">
        <w:rPr>
          <w:rFonts w:eastAsia="Times New Roman" w:cstheme="minorHAnsi"/>
          <w:color w:val="000000"/>
          <w:szCs w:val="24"/>
          <w:lang w:val="de-DE" w:eastAsia="de-DE"/>
        </w:rPr>
        <w:t xml:space="preserve"> der Reihenfolge. </w:t>
      </w:r>
    </w:p>
    <w:p w:rsidR="002D1742" w:rsidRPr="002D1742" w:rsidRDefault="002D1742" w:rsidP="000F2F01">
      <w:pPr>
        <w:spacing w:after="0" w:line="360" w:lineRule="auto"/>
        <w:jc w:val="left"/>
        <w:rPr>
          <w:rFonts w:eastAsia="Times New Roman" w:cstheme="minorHAnsi"/>
          <w:szCs w:val="24"/>
          <w:lang w:val="de-DE" w:eastAsia="de-DE"/>
        </w:rPr>
      </w:pPr>
    </w:p>
    <w:p w:rsidR="002D1742" w:rsidRPr="00075A62" w:rsidRDefault="002D1742" w:rsidP="000F2F01">
      <w:pPr>
        <w:spacing w:after="0" w:line="360" w:lineRule="auto"/>
        <w:rPr>
          <w:rFonts w:eastAsia="Times New Roman" w:cstheme="minorHAnsi"/>
          <w:b/>
          <w:szCs w:val="24"/>
          <w:lang w:val="de-DE" w:eastAsia="de-DE"/>
          <w:rPrChange w:id="62" w:author="Jonas Däster" w:date="2013-11-01T11:45:00Z">
            <w:rPr>
              <w:rFonts w:eastAsia="Times New Roman" w:cstheme="minorHAnsi"/>
              <w:szCs w:val="24"/>
              <w:lang w:val="de-DE" w:eastAsia="de-DE"/>
            </w:rPr>
          </w:rPrChange>
        </w:rPr>
      </w:pPr>
      <w:r w:rsidRPr="00075A62">
        <w:rPr>
          <w:rFonts w:eastAsia="Times New Roman" w:cstheme="minorHAnsi"/>
          <w:b/>
          <w:color w:val="000000"/>
          <w:szCs w:val="24"/>
          <w:lang w:val="de-DE" w:eastAsia="de-DE"/>
          <w:rPrChange w:id="63" w:author="Jonas Däster" w:date="2013-11-01T11:45:00Z">
            <w:rPr>
              <w:rFonts w:eastAsia="Times New Roman" w:cstheme="minorHAnsi"/>
              <w:color w:val="000000"/>
              <w:szCs w:val="24"/>
              <w:lang w:val="de-DE" w:eastAsia="de-DE"/>
            </w:rPr>
          </w:rPrChange>
        </w:rPr>
        <w:t>5. Rahmenbedingungen</w:t>
      </w:r>
    </w:p>
    <w:p w:rsidR="002D1742" w:rsidRDefault="002D1742" w:rsidP="000F2F01">
      <w:pPr>
        <w:spacing w:after="0" w:line="360" w:lineRule="auto"/>
        <w:rPr>
          <w:rFonts w:eastAsia="Times New Roman" w:cstheme="minorHAnsi"/>
          <w:color w:val="000000"/>
          <w:szCs w:val="24"/>
          <w:lang w:val="de-DE" w:eastAsia="de-DE"/>
        </w:rPr>
      </w:pPr>
      <w:r w:rsidRPr="002D1742">
        <w:rPr>
          <w:rFonts w:eastAsia="Times New Roman" w:cstheme="minorHAnsi"/>
          <w:color w:val="000000"/>
          <w:szCs w:val="24"/>
          <w:lang w:val="de-DE" w:eastAsia="de-DE"/>
        </w:rPr>
        <w:t xml:space="preserve">Der </w:t>
      </w:r>
      <w:r w:rsidR="008B4CC9">
        <w:rPr>
          <w:rFonts w:eastAsia="Times New Roman" w:cstheme="minorHAnsi"/>
          <w:color w:val="000000"/>
          <w:szCs w:val="24"/>
          <w:lang w:val="de-DE" w:eastAsia="de-DE"/>
        </w:rPr>
        <w:t xml:space="preserve">4. </w:t>
      </w:r>
      <w:r w:rsidRPr="002D1742">
        <w:rPr>
          <w:rFonts w:eastAsia="Times New Roman" w:cstheme="minorHAnsi"/>
          <w:color w:val="000000"/>
          <w:szCs w:val="24"/>
          <w:lang w:val="de-DE" w:eastAsia="de-DE"/>
        </w:rPr>
        <w:t xml:space="preserve">Schritt </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 xml:space="preserve">wiederholt sich solange bis alle Spieler gepasst haben. Der Spieler welcher als letztes Karten ausgespielt hat, darf nun den </w:t>
      </w:r>
      <w:r w:rsidR="008B4CC9">
        <w:rPr>
          <w:rFonts w:eastAsia="Times New Roman" w:cstheme="minorHAnsi"/>
          <w:color w:val="000000"/>
          <w:szCs w:val="24"/>
          <w:lang w:val="de-DE" w:eastAsia="de-DE"/>
        </w:rPr>
        <w:t xml:space="preserve">4. </w:t>
      </w:r>
      <w:r w:rsidRPr="002D1742">
        <w:rPr>
          <w:rFonts w:eastAsia="Times New Roman" w:cstheme="minorHAnsi"/>
          <w:color w:val="000000"/>
          <w:szCs w:val="24"/>
          <w:lang w:val="de-DE" w:eastAsia="de-DE"/>
        </w:rPr>
        <w:t>Schritt</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 xml:space="preserve">anstelle des </w:t>
      </w:r>
      <w:proofErr w:type="spellStart"/>
      <w:r w:rsidRPr="002D1742">
        <w:rPr>
          <w:rFonts w:eastAsia="Times New Roman" w:cstheme="minorHAnsi"/>
          <w:color w:val="000000"/>
          <w:szCs w:val="24"/>
          <w:lang w:val="de-DE" w:eastAsia="de-DE"/>
        </w:rPr>
        <w:t>grossen</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beginnen. Diese Prozedur wiederholt sich solange, bis ein Spieler keine Karten mehr auf der Hand hat. Dieser Spieler hat die Runde gewonne</w:t>
      </w:r>
      <w:r w:rsidR="008B4CC9">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 Die verbleibenden Spieler spielen nun analog nach </w:t>
      </w:r>
      <w:r w:rsidR="008B4CC9">
        <w:rPr>
          <w:rFonts w:eastAsia="Times New Roman" w:cstheme="minorHAnsi"/>
          <w:color w:val="000000"/>
          <w:szCs w:val="24"/>
          <w:lang w:val="de-DE" w:eastAsia="de-DE"/>
        </w:rPr>
        <w:t xml:space="preserve">dem 4. </w:t>
      </w:r>
      <w:r w:rsidRPr="002D1742">
        <w:rPr>
          <w:rFonts w:eastAsia="Times New Roman" w:cstheme="minorHAnsi"/>
          <w:color w:val="000000"/>
          <w:szCs w:val="24"/>
          <w:lang w:val="de-DE" w:eastAsia="de-DE"/>
        </w:rPr>
        <w:t>Sch</w:t>
      </w:r>
      <w:r w:rsidR="008B4CC9">
        <w:rPr>
          <w:rFonts w:eastAsia="Times New Roman" w:cstheme="minorHAnsi"/>
          <w:color w:val="000000"/>
          <w:szCs w:val="24"/>
          <w:lang w:val="de-DE" w:eastAsia="de-DE"/>
        </w:rPr>
        <w:t>ri</w:t>
      </w:r>
      <w:r w:rsidRPr="002D1742">
        <w:rPr>
          <w:rFonts w:eastAsia="Times New Roman" w:cstheme="minorHAnsi"/>
          <w:color w:val="000000"/>
          <w:szCs w:val="24"/>
          <w:lang w:val="de-DE" w:eastAsia="de-DE"/>
        </w:rPr>
        <w:t xml:space="preserve">tt  weiter, bis nur noch ein Spieler Karten auf seiner Hand hat. Dieser Spieler ist dann der </w:t>
      </w:r>
      <w:r w:rsidR="00D80693">
        <w:rPr>
          <w:rFonts w:eastAsia="Times New Roman" w:cstheme="minorHAnsi"/>
          <w:color w:val="000000"/>
          <w:szCs w:val="24"/>
          <w:lang w:val="de-DE" w:eastAsia="de-DE"/>
        </w:rPr>
        <w:t>Verlierer</w:t>
      </w:r>
      <w:r w:rsidRPr="002D1742">
        <w:rPr>
          <w:rFonts w:eastAsia="Times New Roman" w:cstheme="minorHAnsi"/>
          <w:color w:val="000000"/>
          <w:szCs w:val="24"/>
          <w:lang w:val="de-DE" w:eastAsia="de-DE"/>
        </w:rPr>
        <w:t>. Als</w:t>
      </w:r>
      <w:r w:rsidR="00B306FB">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bald dies passiert ist die Runde zu Ende und die Rollen werden en</w:t>
      </w:r>
      <w:r w:rsidRPr="002D1742">
        <w:rPr>
          <w:rFonts w:eastAsia="Times New Roman" w:cstheme="minorHAnsi"/>
          <w:color w:val="000000"/>
          <w:szCs w:val="24"/>
          <w:lang w:val="de-DE" w:eastAsia="de-DE"/>
        </w:rPr>
        <w:t>t</w:t>
      </w:r>
      <w:r w:rsidRPr="002D1742">
        <w:rPr>
          <w:rFonts w:eastAsia="Times New Roman" w:cstheme="minorHAnsi"/>
          <w:color w:val="000000"/>
          <w:szCs w:val="24"/>
          <w:lang w:val="de-DE" w:eastAsia="de-DE"/>
        </w:rPr>
        <w:t xml:space="preserve">sprechend den Rängen neu verteilt. Der Gewinner ist nun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der Zweitpla</w:t>
      </w:r>
      <w:r w:rsidRPr="002D1742">
        <w:rPr>
          <w:rFonts w:eastAsia="Times New Roman" w:cstheme="minorHAnsi"/>
          <w:color w:val="000000"/>
          <w:szCs w:val="24"/>
          <w:lang w:val="de-DE" w:eastAsia="de-DE"/>
        </w:rPr>
        <w:t>t</w:t>
      </w:r>
      <w:r w:rsidRPr="002D1742">
        <w:rPr>
          <w:rFonts w:eastAsia="Times New Roman" w:cstheme="minorHAnsi"/>
          <w:color w:val="000000"/>
          <w:szCs w:val="24"/>
          <w:lang w:val="de-DE" w:eastAsia="de-DE"/>
        </w:rPr>
        <w:t xml:space="preserve">zierte ist der kleine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der Drittplatzierte ist der kleine Diener und der </w:t>
      </w:r>
      <w:r w:rsidR="00694597">
        <w:rPr>
          <w:rFonts w:eastAsia="Times New Roman" w:cstheme="minorHAnsi"/>
          <w:color w:val="000000"/>
          <w:szCs w:val="24"/>
          <w:lang w:val="de-DE" w:eastAsia="de-DE"/>
        </w:rPr>
        <w:t>Ve</w:t>
      </w:r>
      <w:r w:rsidR="00694597">
        <w:rPr>
          <w:rFonts w:eastAsia="Times New Roman" w:cstheme="minorHAnsi"/>
          <w:color w:val="000000"/>
          <w:szCs w:val="24"/>
          <w:lang w:val="de-DE" w:eastAsia="de-DE"/>
        </w:rPr>
        <w:t>r</w:t>
      </w:r>
      <w:r w:rsidR="00694597">
        <w:rPr>
          <w:rFonts w:eastAsia="Times New Roman" w:cstheme="minorHAnsi"/>
          <w:color w:val="000000"/>
          <w:szCs w:val="24"/>
          <w:lang w:val="de-DE" w:eastAsia="de-DE"/>
        </w:rPr>
        <w:t>lierer</w:t>
      </w:r>
      <w:r w:rsidR="00694597" w:rsidRPr="002D1742">
        <w:rPr>
          <w:rFonts w:eastAsia="Times New Roman" w:cstheme="minorHAnsi"/>
          <w:color w:val="000000"/>
          <w:szCs w:val="24"/>
          <w:lang w:val="de-DE" w:eastAsia="de-DE"/>
        </w:rPr>
        <w:t xml:space="preserve"> </w:t>
      </w:r>
      <w:r w:rsidRPr="002D1742">
        <w:rPr>
          <w:rFonts w:eastAsia="Times New Roman" w:cstheme="minorHAnsi"/>
          <w:color w:val="000000"/>
          <w:szCs w:val="24"/>
          <w:lang w:val="de-DE" w:eastAsia="de-DE"/>
        </w:rPr>
        <w:t xml:space="preserve">ist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Diener. Danach startet die zweite Runde und </w:t>
      </w:r>
      <w:r w:rsidR="008B4CC9">
        <w:rPr>
          <w:rFonts w:eastAsia="Times New Roman" w:cstheme="minorHAnsi"/>
          <w:color w:val="000000"/>
          <w:szCs w:val="24"/>
          <w:lang w:val="de-DE" w:eastAsia="de-DE"/>
        </w:rPr>
        <w:t xml:space="preserve">der 3. </w:t>
      </w:r>
      <w:r w:rsidRPr="002D1742">
        <w:rPr>
          <w:rFonts w:eastAsia="Times New Roman" w:cstheme="minorHAnsi"/>
          <w:color w:val="000000"/>
          <w:szCs w:val="24"/>
          <w:lang w:val="de-DE" w:eastAsia="de-DE"/>
        </w:rPr>
        <w:t xml:space="preserve">Schritt  beginnt entsprechend der Rollen erneut. Wenn dies geschehen ist, spielt der </w:t>
      </w:r>
      <w:proofErr w:type="spellStart"/>
      <w:r w:rsidRPr="002D1742">
        <w:rPr>
          <w:rFonts w:eastAsia="Times New Roman" w:cstheme="minorHAnsi"/>
          <w:color w:val="000000"/>
          <w:szCs w:val="24"/>
          <w:lang w:val="de-DE" w:eastAsia="de-DE"/>
        </w:rPr>
        <w:t>grosse</w:t>
      </w:r>
      <w:proofErr w:type="spellEnd"/>
      <w:r w:rsidRPr="002D1742">
        <w:rPr>
          <w:rFonts w:eastAsia="Times New Roman" w:cstheme="minorHAnsi"/>
          <w:color w:val="000000"/>
          <w:szCs w:val="24"/>
          <w:lang w:val="de-DE" w:eastAsia="de-DE"/>
        </w:rPr>
        <w:t xml:space="preserve"> </w:t>
      </w:r>
      <w:proofErr w:type="spellStart"/>
      <w:r w:rsidRPr="002D1742">
        <w:rPr>
          <w:rFonts w:eastAsia="Times New Roman" w:cstheme="minorHAnsi"/>
          <w:color w:val="000000"/>
          <w:szCs w:val="24"/>
          <w:lang w:val="de-DE" w:eastAsia="de-DE"/>
        </w:rPr>
        <w:t>Dalmuti</w:t>
      </w:r>
      <w:proofErr w:type="spellEnd"/>
      <w:r w:rsidRPr="002D1742">
        <w:rPr>
          <w:rFonts w:eastAsia="Times New Roman" w:cstheme="minorHAnsi"/>
          <w:color w:val="000000"/>
          <w:szCs w:val="24"/>
          <w:lang w:val="de-DE" w:eastAsia="de-DE"/>
        </w:rPr>
        <w:t xml:space="preserve"> wieder als erstes Karten aus und </w:t>
      </w:r>
      <w:r w:rsidR="008B4CC9">
        <w:rPr>
          <w:rFonts w:eastAsia="Times New Roman" w:cstheme="minorHAnsi"/>
          <w:color w:val="000000"/>
          <w:szCs w:val="24"/>
          <w:lang w:val="de-DE" w:eastAsia="de-DE"/>
        </w:rPr>
        <w:t xml:space="preserve">der 4. </w:t>
      </w:r>
      <w:r w:rsidRPr="002D1742">
        <w:rPr>
          <w:rFonts w:eastAsia="Times New Roman" w:cstheme="minorHAnsi"/>
          <w:color w:val="000000"/>
          <w:szCs w:val="24"/>
          <w:lang w:val="de-DE" w:eastAsia="de-DE"/>
        </w:rPr>
        <w:t xml:space="preserve">Schritt </w:t>
      </w:r>
      <w:r w:rsidRPr="002D1742">
        <w:rPr>
          <w:rFonts w:eastAsia="Times New Roman" w:cstheme="minorHAnsi"/>
          <w:color w:val="000000"/>
          <w:szCs w:val="24"/>
          <w:vertAlign w:val="superscript"/>
          <w:lang w:val="de-DE" w:eastAsia="de-DE"/>
        </w:rPr>
        <w:t xml:space="preserve"> </w:t>
      </w:r>
      <w:r w:rsidRPr="002D1742">
        <w:rPr>
          <w:rFonts w:eastAsia="Times New Roman" w:cstheme="minorHAnsi"/>
          <w:color w:val="000000"/>
          <w:szCs w:val="24"/>
          <w:lang w:val="de-DE" w:eastAsia="de-DE"/>
        </w:rPr>
        <w:t>tritt wieder in Kraft. Dieser wiederholt sich erneut solange bis die Rä</w:t>
      </w:r>
      <w:r w:rsidRPr="002D1742">
        <w:rPr>
          <w:rFonts w:eastAsia="Times New Roman" w:cstheme="minorHAnsi"/>
          <w:color w:val="000000"/>
          <w:szCs w:val="24"/>
          <w:lang w:val="de-DE" w:eastAsia="de-DE"/>
        </w:rPr>
        <w:t>n</w:t>
      </w:r>
      <w:r w:rsidRPr="002D1742">
        <w:rPr>
          <w:rFonts w:eastAsia="Times New Roman" w:cstheme="minorHAnsi"/>
          <w:color w:val="000000"/>
          <w:szCs w:val="24"/>
          <w:lang w:val="de-DE" w:eastAsia="de-DE"/>
        </w:rPr>
        <w:t xml:space="preserve">ge erneut feststehen und die dritte Runde erreicht ist. </w:t>
      </w:r>
      <w:proofErr w:type="gramStart"/>
      <w:r w:rsidRPr="002D1742">
        <w:rPr>
          <w:rFonts w:eastAsia="Times New Roman" w:cstheme="minorHAnsi"/>
          <w:color w:val="000000"/>
          <w:szCs w:val="24"/>
          <w:lang w:val="de-DE" w:eastAsia="de-DE"/>
        </w:rPr>
        <w:t>Dieses</w:t>
      </w:r>
      <w:proofErr w:type="gramEnd"/>
      <w:r w:rsidRPr="002D1742">
        <w:rPr>
          <w:rFonts w:eastAsia="Times New Roman" w:cstheme="minorHAnsi"/>
          <w:color w:val="000000"/>
          <w:szCs w:val="24"/>
          <w:lang w:val="de-DE" w:eastAsia="de-DE"/>
        </w:rPr>
        <w:t xml:space="preserve"> gesamte Prozedere wiederholt sich ständig</w:t>
      </w:r>
      <w:r w:rsidR="00B306FB">
        <w:rPr>
          <w:rFonts w:eastAsia="Times New Roman" w:cstheme="minorHAnsi"/>
          <w:color w:val="000000"/>
          <w:szCs w:val="24"/>
          <w:lang w:val="de-DE" w:eastAsia="de-DE"/>
        </w:rPr>
        <w:t>,</w:t>
      </w:r>
      <w:r w:rsidRPr="002D1742">
        <w:rPr>
          <w:rFonts w:eastAsia="Times New Roman" w:cstheme="minorHAnsi"/>
          <w:color w:val="000000"/>
          <w:szCs w:val="24"/>
          <w:lang w:val="de-DE" w:eastAsia="de-DE"/>
        </w:rPr>
        <w:t xml:space="preserve"> bis einer oder mehrere Spieler das Spiel verlassen.</w:t>
      </w:r>
    </w:p>
    <w:p w:rsidR="002D1742" w:rsidRPr="002D1742" w:rsidRDefault="002D1742" w:rsidP="000F2F01">
      <w:pPr>
        <w:spacing w:after="0" w:line="360" w:lineRule="auto"/>
        <w:rPr>
          <w:rFonts w:eastAsia="Times New Roman" w:cstheme="minorHAnsi"/>
          <w:szCs w:val="24"/>
          <w:lang w:val="de-DE" w:eastAsia="de-DE"/>
        </w:rPr>
      </w:pPr>
    </w:p>
    <w:p w:rsidR="00023639" w:rsidRDefault="00023639">
      <w:pPr>
        <w:jc w:val="left"/>
        <w:rPr>
          <w:rFonts w:eastAsia="Times New Roman" w:cs="Times New Roman"/>
          <w:b/>
          <w:bCs/>
          <w:kern w:val="36"/>
          <w:sz w:val="30"/>
          <w:szCs w:val="48"/>
          <w:lang w:eastAsia="de-CH"/>
        </w:rPr>
      </w:pPr>
      <w:bookmarkStart w:id="64" w:name="_Toc369866219"/>
      <w:r>
        <w:br w:type="page"/>
      </w:r>
    </w:p>
    <w:p w:rsidR="00F3371D" w:rsidRDefault="00DB444A" w:rsidP="00F11DFA">
      <w:pPr>
        <w:pStyle w:val="berschrift1"/>
      </w:pPr>
      <w:bookmarkStart w:id="65" w:name="_Toc371065406"/>
      <w:r w:rsidRPr="00D7378D">
        <w:lastRenderedPageBreak/>
        <w:t>Anhang 2</w:t>
      </w:r>
      <w:r w:rsidR="001369F1" w:rsidRPr="00D7378D">
        <w:t xml:space="preserve">: </w:t>
      </w:r>
      <w:r w:rsidR="00CF2EAD">
        <w:t>Spielablauf Flussdiagramm</w:t>
      </w:r>
      <w:bookmarkEnd w:id="64"/>
      <w:bookmarkEnd w:id="65"/>
    </w:p>
    <w:p w:rsidR="00F11DFA" w:rsidRDefault="00F11DFA" w:rsidP="00F11DFA">
      <w:pPr>
        <w:pStyle w:val="berschrift1"/>
        <w:rPr>
          <w:sz w:val="24"/>
          <w:szCs w:val="24"/>
        </w:rPr>
      </w:pPr>
      <w:bookmarkStart w:id="66" w:name="_Toc369866220"/>
      <w:bookmarkStart w:id="67" w:name="_Toc369866698"/>
      <w:bookmarkStart w:id="68" w:name="_Toc371065407"/>
      <w:r w:rsidRPr="00F11DFA">
        <w:rPr>
          <w:noProof/>
          <w:lang w:val="de-DE" w:eastAsia="de-DE"/>
        </w:rPr>
        <w:drawing>
          <wp:inline distT="0" distB="0" distL="0" distR="0" wp14:anchorId="72B6CC0F" wp14:editId="69BF3F40">
            <wp:extent cx="5350342" cy="8543925"/>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52590" cy="8547515"/>
                    </a:xfrm>
                    <a:prstGeom prst="rect">
                      <a:avLst/>
                    </a:prstGeom>
                  </pic:spPr>
                </pic:pic>
              </a:graphicData>
            </a:graphic>
          </wp:inline>
        </w:drawing>
      </w:r>
      <w:bookmarkEnd w:id="66"/>
      <w:bookmarkEnd w:id="67"/>
      <w:bookmarkEnd w:id="68"/>
    </w:p>
    <w:p w:rsidR="00F11DFA" w:rsidRDefault="00F11DFA" w:rsidP="00F11DFA">
      <w:pPr>
        <w:pStyle w:val="berschrift1"/>
        <w:rPr>
          <w:sz w:val="24"/>
          <w:szCs w:val="24"/>
        </w:rPr>
      </w:pPr>
      <w:bookmarkStart w:id="69" w:name="_Toc369866221"/>
      <w:bookmarkStart w:id="70" w:name="_Toc369866699"/>
      <w:bookmarkStart w:id="71" w:name="_Toc371065298"/>
      <w:bookmarkStart w:id="72" w:name="_Toc371065408"/>
      <w:r w:rsidRPr="00F11DFA">
        <w:rPr>
          <w:noProof/>
          <w:sz w:val="24"/>
          <w:szCs w:val="24"/>
          <w:lang w:val="de-DE" w:eastAsia="de-DE"/>
        </w:rPr>
        <w:lastRenderedPageBreak/>
        <w:drawing>
          <wp:inline distT="0" distB="0" distL="0" distR="0" wp14:anchorId="68EA785A" wp14:editId="06180970">
            <wp:extent cx="5563377" cy="836411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63377" cy="8364118"/>
                    </a:xfrm>
                    <a:prstGeom prst="rect">
                      <a:avLst/>
                    </a:prstGeom>
                  </pic:spPr>
                </pic:pic>
              </a:graphicData>
            </a:graphic>
          </wp:inline>
        </w:drawing>
      </w:r>
      <w:bookmarkEnd w:id="69"/>
      <w:bookmarkEnd w:id="70"/>
      <w:bookmarkEnd w:id="71"/>
      <w:bookmarkEnd w:id="72"/>
    </w:p>
    <w:p w:rsidR="00F11DFA" w:rsidRDefault="00F11DFA" w:rsidP="00F11DFA">
      <w:pPr>
        <w:pStyle w:val="berschrift1"/>
        <w:rPr>
          <w:sz w:val="24"/>
          <w:szCs w:val="24"/>
        </w:rPr>
      </w:pPr>
    </w:p>
    <w:p w:rsidR="00F11DFA" w:rsidRDefault="00F11DFA" w:rsidP="00F11DFA">
      <w:pPr>
        <w:pStyle w:val="berschrift1"/>
        <w:rPr>
          <w:sz w:val="24"/>
          <w:szCs w:val="24"/>
        </w:rPr>
      </w:pPr>
      <w:bookmarkStart w:id="73" w:name="_Toc369866222"/>
      <w:bookmarkStart w:id="74" w:name="_Toc369866700"/>
      <w:bookmarkStart w:id="75" w:name="_Toc371065409"/>
      <w:r w:rsidRPr="00F11DFA">
        <w:rPr>
          <w:noProof/>
          <w:sz w:val="24"/>
          <w:szCs w:val="24"/>
          <w:lang w:val="de-DE" w:eastAsia="de-DE"/>
        </w:rPr>
        <w:lastRenderedPageBreak/>
        <w:drawing>
          <wp:inline distT="0" distB="0" distL="0" distR="0" wp14:anchorId="632EC103" wp14:editId="13AF7A31">
            <wp:extent cx="5759450" cy="8688070"/>
            <wp:effectExtent l="1905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9450" cy="8688070"/>
                    </a:xfrm>
                    <a:prstGeom prst="rect">
                      <a:avLst/>
                    </a:prstGeom>
                  </pic:spPr>
                </pic:pic>
              </a:graphicData>
            </a:graphic>
          </wp:inline>
        </w:drawing>
      </w:r>
      <w:bookmarkEnd w:id="73"/>
      <w:bookmarkEnd w:id="74"/>
      <w:bookmarkEnd w:id="75"/>
    </w:p>
    <w:p w:rsidR="00F11DFA" w:rsidRDefault="00F11DFA" w:rsidP="00F11DFA">
      <w:pPr>
        <w:pStyle w:val="berschrift1"/>
        <w:rPr>
          <w:sz w:val="24"/>
          <w:szCs w:val="24"/>
        </w:rPr>
      </w:pPr>
    </w:p>
    <w:p w:rsidR="00F11DFA" w:rsidRDefault="00F11DFA" w:rsidP="00F11DFA">
      <w:pPr>
        <w:pStyle w:val="berschrift1"/>
        <w:rPr>
          <w:sz w:val="24"/>
          <w:szCs w:val="24"/>
        </w:rPr>
      </w:pPr>
      <w:bookmarkStart w:id="76" w:name="_Toc369866223"/>
      <w:bookmarkStart w:id="77" w:name="_Toc369866701"/>
      <w:bookmarkStart w:id="78" w:name="_Toc371065410"/>
      <w:r w:rsidRPr="00F11DFA">
        <w:rPr>
          <w:noProof/>
          <w:sz w:val="24"/>
          <w:szCs w:val="24"/>
          <w:lang w:val="de-DE" w:eastAsia="de-DE"/>
        </w:rPr>
        <w:lastRenderedPageBreak/>
        <w:drawing>
          <wp:inline distT="0" distB="0" distL="0" distR="0" wp14:anchorId="4DEF6512" wp14:editId="74053103">
            <wp:extent cx="3410426" cy="3477111"/>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pielablauf-S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10426" cy="3477111"/>
                    </a:xfrm>
                    <a:prstGeom prst="rect">
                      <a:avLst/>
                    </a:prstGeom>
                  </pic:spPr>
                </pic:pic>
              </a:graphicData>
            </a:graphic>
          </wp:inline>
        </w:drawing>
      </w:r>
      <w:bookmarkEnd w:id="76"/>
      <w:bookmarkEnd w:id="77"/>
      <w:bookmarkEnd w:id="78"/>
    </w:p>
    <w:p w:rsidR="00B306FB" w:rsidRDefault="00B306FB" w:rsidP="00F11DFA">
      <w:pPr>
        <w:pStyle w:val="berschrift1"/>
        <w:rPr>
          <w:sz w:val="24"/>
          <w:szCs w:val="24"/>
        </w:rPr>
      </w:pPr>
    </w:p>
    <w:p w:rsidR="009C0EF6" w:rsidRDefault="009C0EF6" w:rsidP="00B306FB">
      <w:pPr>
        <w:pStyle w:val="berschrift1"/>
      </w:pPr>
    </w:p>
    <w:p w:rsidR="00B306FB" w:rsidRDefault="000A724D" w:rsidP="00B306FB">
      <w:pPr>
        <w:pStyle w:val="berschrift1"/>
      </w:pPr>
      <w:bookmarkStart w:id="79" w:name="_Toc369866224"/>
      <w:bookmarkStart w:id="80" w:name="_Toc369866702"/>
      <w:bookmarkStart w:id="81" w:name="_Toc371065004"/>
      <w:bookmarkStart w:id="82" w:name="_Toc371065301"/>
      <w:bookmarkStart w:id="83" w:name="_Toc371065411"/>
      <w:r>
        <w:rPr>
          <w:b w:val="0"/>
          <w:noProof/>
          <w:sz w:val="22"/>
          <w:lang w:val="de-DE" w:eastAsia="de-DE"/>
        </w:rPr>
        <mc:AlternateContent>
          <mc:Choice Requires="wps">
            <w:drawing>
              <wp:anchor distT="0" distB="0" distL="114300" distR="114300" simplePos="0" relativeHeight="251663360" behindDoc="0" locked="0" layoutInCell="1" allowOverlap="1">
                <wp:simplePos x="0" y="0"/>
                <wp:positionH relativeFrom="column">
                  <wp:posOffset>-1905</wp:posOffset>
                </wp:positionH>
                <wp:positionV relativeFrom="paragraph">
                  <wp:posOffset>360680</wp:posOffset>
                </wp:positionV>
                <wp:extent cx="812165" cy="278130"/>
                <wp:effectExtent l="0" t="0" r="26035" b="26670"/>
                <wp:wrapNone/>
                <wp:docPr id="2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rgbClr val="FFC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6" style="position:absolute;margin-left:-.15pt;margin-top:28.4pt;width:63.9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" strokecolor="#ffc000" strokeweight="1pt"/>
            </w:pict>
          </mc:Fallback>
        </mc:AlternateContent>
      </w:r>
      <w:bookmarkEnd w:id="79"/>
      <w:bookmarkEnd w:id="80"/>
      <w:bookmarkEnd w:id="81"/>
      <w:bookmarkEnd w:id="82"/>
      <w:bookmarkEnd w:id="83"/>
    </w:p>
    <w:p w:rsidR="00B306FB" w:rsidRPr="00C81789" w:rsidRDefault="000A724D" w:rsidP="00B306FB">
      <w:pPr>
        <w:pStyle w:val="berschrift1"/>
        <w:ind w:left="1418"/>
        <w:rPr>
          <w:b w:val="0"/>
          <w:sz w:val="22"/>
        </w:rPr>
      </w:pPr>
      <w:bookmarkStart w:id="84" w:name="_Toc369866225"/>
      <w:bookmarkStart w:id="85" w:name="_Toc369866703"/>
      <w:bookmarkStart w:id="86" w:name="_Toc371065412"/>
      <w:r>
        <w:rPr>
          <w:b w:val="0"/>
          <w:noProof/>
          <w:sz w:val="22"/>
          <w:lang w:val="de-DE" w:eastAsia="de-DE"/>
        </w:rP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279400</wp:posOffset>
                </wp:positionV>
                <wp:extent cx="812165" cy="278130"/>
                <wp:effectExtent l="0" t="0" r="26035" b="26670"/>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8130"/>
                        </a:xfrm>
                        <a:prstGeom prst="roundRect">
                          <a:avLst>
                            <a:gd name="adj" fmla="val 32421"/>
                          </a:avLst>
                        </a:prstGeom>
                        <a:solidFill>
                          <a:srgbClr val="FFFFFF"/>
                        </a:solidFill>
                        <a:ln w="12700" cmpd="sng">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05pt;margin-top:22pt;width:63.9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2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" strokecolor="black [3213]" strokeweight="1pt"/>
            </w:pict>
          </mc:Fallback>
        </mc:AlternateContent>
      </w:r>
      <w:r w:rsidR="00B306FB">
        <w:rPr>
          <w:b w:val="0"/>
          <w:sz w:val="22"/>
        </w:rPr>
        <w:t xml:space="preserve">vom </w:t>
      </w:r>
      <w:r w:rsidR="00B306FB" w:rsidRPr="00C81789">
        <w:rPr>
          <w:b w:val="0"/>
          <w:sz w:val="22"/>
        </w:rPr>
        <w:t>Spieler</w:t>
      </w:r>
      <w:r w:rsidR="00B306FB">
        <w:rPr>
          <w:b w:val="0"/>
          <w:sz w:val="22"/>
        </w:rPr>
        <w:t xml:space="preserve"> ausgeführt</w:t>
      </w:r>
      <w:bookmarkEnd w:id="84"/>
      <w:bookmarkEnd w:id="85"/>
      <w:bookmarkEnd w:id="86"/>
    </w:p>
    <w:p w:rsidR="00B306FB" w:rsidRDefault="00B306FB" w:rsidP="00B306FB">
      <w:pPr>
        <w:pStyle w:val="berschrift1"/>
        <w:ind w:left="1418"/>
        <w:rPr>
          <w:b w:val="0"/>
          <w:sz w:val="22"/>
        </w:rPr>
      </w:pPr>
      <w:bookmarkStart w:id="87" w:name="_Toc369866226"/>
      <w:bookmarkStart w:id="88" w:name="_Toc369866704"/>
      <w:bookmarkStart w:id="89" w:name="_Toc371065413"/>
      <w:r>
        <w:rPr>
          <w:b w:val="0"/>
          <w:sz w:val="22"/>
        </w:rPr>
        <w:t xml:space="preserve">vom </w:t>
      </w:r>
      <w:r w:rsidRPr="00C81789">
        <w:rPr>
          <w:b w:val="0"/>
          <w:sz w:val="22"/>
        </w:rPr>
        <w:t>System</w:t>
      </w:r>
      <w:r>
        <w:rPr>
          <w:b w:val="0"/>
          <w:sz w:val="22"/>
        </w:rPr>
        <w:t xml:space="preserve"> ausgeführt</w:t>
      </w:r>
      <w:bookmarkEnd w:id="87"/>
      <w:bookmarkEnd w:id="88"/>
      <w:bookmarkEnd w:id="89"/>
    </w:p>
    <w:p w:rsidR="009C0EF6" w:rsidRDefault="009C0EF6">
      <w:pPr>
        <w:jc w:val="left"/>
        <w:rPr>
          <w:szCs w:val="24"/>
        </w:rPr>
      </w:pPr>
      <w:r>
        <w:rPr>
          <w:szCs w:val="24"/>
        </w:rPr>
        <w:br w:type="page"/>
      </w:r>
    </w:p>
    <w:p w:rsidR="00431259" w:rsidRDefault="00431259" w:rsidP="00F52339">
      <w:pPr>
        <w:pStyle w:val="berschrift1"/>
      </w:pPr>
      <w:bookmarkStart w:id="90" w:name="_Toc369866227"/>
      <w:bookmarkStart w:id="91" w:name="_Toc371065414"/>
      <w:r w:rsidRPr="00F52339">
        <w:lastRenderedPageBreak/>
        <w:t>Anhang 3: Glossar</w:t>
      </w:r>
      <w:bookmarkEnd w:id="90"/>
      <w:bookmarkEnd w:id="91"/>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264"/>
        <w:gridCol w:w="7906"/>
      </w:tblGrid>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Begriff</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Beschreibung</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Spiel</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1. Das Spiel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bzw. das Programm um dieses Spiel zu spi</w:t>
            </w:r>
            <w:r w:rsidRPr="00431259">
              <w:rPr>
                <w:lang w:val="de-DE" w:eastAsia="de-DE"/>
              </w:rPr>
              <w:t>e</w:t>
            </w:r>
            <w:r w:rsidRPr="00431259">
              <w:rPr>
                <w:lang w:val="de-DE" w:eastAsia="de-DE"/>
              </w:rPr>
              <w:t>len.</w:t>
            </w:r>
            <w:r w:rsidRPr="00431259">
              <w:rPr>
                <w:lang w:val="de-DE" w:eastAsia="de-DE"/>
              </w:rPr>
              <w:br/>
              <w:t>2. Die Zeitspanne nach dem Beitritt in das Spiel bis zum Beenden des Spiels. Kann aus mehreren Runden bestehen.</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Runde</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Beginnt mit der Neuverteilung der Rollen und endet mit der Zuweisung des let</w:t>
            </w:r>
            <w:r w:rsidRPr="00431259">
              <w:rPr>
                <w:lang w:val="de-DE" w:eastAsia="de-DE"/>
              </w:rPr>
              <w:t>z</w:t>
            </w:r>
            <w:r w:rsidRPr="00431259">
              <w:rPr>
                <w:lang w:val="de-DE" w:eastAsia="de-DE"/>
              </w:rPr>
              <w:t xml:space="preserve">ten Ranges sobald der zweitletzte </w:t>
            </w:r>
            <w:proofErr w:type="spellStart"/>
            <w:r w:rsidRPr="00431259">
              <w:rPr>
                <w:lang w:val="de-DE" w:eastAsia="de-DE"/>
              </w:rPr>
              <w:t>spieler</w:t>
            </w:r>
            <w:proofErr w:type="spellEnd"/>
            <w:r w:rsidRPr="00431259">
              <w:rPr>
                <w:lang w:val="de-DE" w:eastAsia="de-DE"/>
              </w:rPr>
              <w:t xml:space="preserve"> alle seine Karten ausgespielt hat. Kann aus mehreren Stichen bestehen</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Stich</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Beginnt mit dem Ausspielen der ersten Karte(n) nach </w:t>
            </w:r>
            <w:proofErr w:type="gramStart"/>
            <w:r w:rsidRPr="00431259">
              <w:rPr>
                <w:lang w:val="de-DE" w:eastAsia="de-DE"/>
              </w:rPr>
              <w:t>dem</w:t>
            </w:r>
            <w:proofErr w:type="gramEnd"/>
            <w:r w:rsidRPr="00431259">
              <w:rPr>
                <w:lang w:val="de-DE" w:eastAsia="de-DE"/>
              </w:rPr>
              <w:t xml:space="preserve"> Einsammeln der z</w:t>
            </w:r>
            <w:r w:rsidRPr="00431259">
              <w:rPr>
                <w:lang w:val="de-DE" w:eastAsia="de-DE"/>
              </w:rPr>
              <w:t>u</w:t>
            </w:r>
            <w:r w:rsidRPr="00431259">
              <w:rPr>
                <w:lang w:val="de-DE" w:eastAsia="de-DE"/>
              </w:rPr>
              <w:t xml:space="preserve">letzt gespielten Karten und endet mit dem dreimaligen hintereinander Passen (freiwillig oder zwingend). </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Spielzug</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Ist das Karten spielen oder passen der einzelnen Spielern während eines Stichs.</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Rolle</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Rollen die die Spieler </w:t>
            </w:r>
            <w:proofErr w:type="spellStart"/>
            <w:r w:rsidRPr="00431259">
              <w:rPr>
                <w:lang w:val="de-DE" w:eastAsia="de-DE"/>
              </w:rPr>
              <w:t>gemäss</w:t>
            </w:r>
            <w:proofErr w:type="spellEnd"/>
            <w:r w:rsidRPr="00431259">
              <w:rPr>
                <w:lang w:val="de-DE" w:eastAsia="de-DE"/>
              </w:rPr>
              <w:t xml:space="preserve"> Spielregeln einnehmen können. Es gibt folgende Rollen in absteigender Reihenfolge: </w:t>
            </w:r>
            <w:proofErr w:type="spellStart"/>
            <w:r w:rsidRPr="00431259">
              <w:rPr>
                <w:lang w:val="de-DE" w:eastAsia="de-DE"/>
              </w:rPr>
              <w:t>grosser</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kleiner </w:t>
            </w:r>
            <w:proofErr w:type="spellStart"/>
            <w:r w:rsidRPr="00431259">
              <w:rPr>
                <w:lang w:val="de-DE" w:eastAsia="de-DE"/>
              </w:rPr>
              <w:t>Dalmuti</w:t>
            </w:r>
            <w:proofErr w:type="spellEnd"/>
            <w:r w:rsidRPr="00431259">
              <w:rPr>
                <w:lang w:val="de-DE" w:eastAsia="de-DE"/>
              </w:rPr>
              <w:t xml:space="preserve">, kleiner Diener und </w:t>
            </w:r>
            <w:proofErr w:type="spellStart"/>
            <w:r w:rsidRPr="00431259">
              <w:rPr>
                <w:lang w:val="de-DE" w:eastAsia="de-DE"/>
              </w:rPr>
              <w:t>grosser</w:t>
            </w:r>
            <w:proofErr w:type="spellEnd"/>
            <w:r w:rsidRPr="00431259">
              <w:rPr>
                <w:lang w:val="de-DE" w:eastAsia="de-DE"/>
              </w:rPr>
              <w:t xml:space="preserve"> Diener</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Reihenfolge</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Reihenfolge in welcher die Spieler zum Zug kommen. Diese ist gleich wie die Reihenfolge der Rollen. Das </w:t>
            </w:r>
            <w:proofErr w:type="spellStart"/>
            <w:r w:rsidRPr="00431259">
              <w:rPr>
                <w:lang w:val="de-DE" w:eastAsia="de-DE"/>
              </w:rPr>
              <w:t>heisst</w:t>
            </w:r>
            <w:proofErr w:type="spellEnd"/>
            <w:r w:rsidRPr="00431259">
              <w:rPr>
                <w:lang w:val="de-DE" w:eastAsia="de-DE"/>
              </w:rPr>
              <w:t xml:space="preserve">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beginnt beim ersten Stich und danach geht es der Rollenreihenfolge nach weiter. Falls ein anderer als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den Stich gewinnt, beginnt dieser mit dem nächsten Stich und es geht von dieser Position der Rollenreihenfolge nach weiter.</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Rang</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Wird zugewiesen sobald der erste Spieler in einer Runde die letzten Karten spielt. Der erste Spieler der seine letzten Karten Spielt nimmt den ersten Rang ein usw. Das System speichert diese Ränge um Sie in der nachfolgenden Runde für die Rollenverteilung zu verwenden. Der erste Rang wird in der nächsten Runden der </w:t>
            </w:r>
            <w:proofErr w:type="spellStart"/>
            <w:r w:rsidRPr="00431259">
              <w:rPr>
                <w:lang w:val="de-DE" w:eastAsia="de-DE"/>
              </w:rPr>
              <w:t>grosse</w:t>
            </w:r>
            <w:proofErr w:type="spellEnd"/>
            <w:r w:rsidRPr="00431259">
              <w:rPr>
                <w:lang w:val="de-DE" w:eastAsia="de-DE"/>
              </w:rPr>
              <w:t xml:space="preserve"> </w:t>
            </w:r>
            <w:proofErr w:type="spellStart"/>
            <w:r w:rsidRPr="00431259">
              <w:rPr>
                <w:lang w:val="de-DE" w:eastAsia="de-DE"/>
              </w:rPr>
              <w:t>Dalmuti</w:t>
            </w:r>
            <w:proofErr w:type="spellEnd"/>
            <w:r w:rsidRPr="00431259">
              <w:rPr>
                <w:lang w:val="de-DE" w:eastAsia="de-DE"/>
              </w:rPr>
              <w:t xml:space="preserve"> usw.</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Client</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 xml:space="preserve">Ausführbares Programm für die Spieler welches das Spiel darstellt was durch ein GUI dargestellt wird. Der Client </w:t>
            </w:r>
            <w:proofErr w:type="spellStart"/>
            <w:r w:rsidRPr="00431259">
              <w:rPr>
                <w:lang w:val="de-DE" w:eastAsia="de-DE"/>
              </w:rPr>
              <w:t>kommunziert</w:t>
            </w:r>
            <w:proofErr w:type="spellEnd"/>
            <w:r w:rsidRPr="00431259">
              <w:rPr>
                <w:lang w:val="de-DE" w:eastAsia="de-DE"/>
              </w:rPr>
              <w:t xml:space="preserve"> mit dem Server um die no</w:t>
            </w:r>
            <w:r w:rsidRPr="00431259">
              <w:rPr>
                <w:lang w:val="de-DE" w:eastAsia="de-DE"/>
              </w:rPr>
              <w:t>t</w:t>
            </w:r>
            <w:r w:rsidRPr="00431259">
              <w:rPr>
                <w:lang w:val="de-DE" w:eastAsia="de-DE"/>
              </w:rPr>
              <w:t>wendigen Aktionen innerhalb des Spiels durchzuführen.</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Server</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Der Server berechnet, regelt und kontrolliert die ganzen Aktionen die durch die Clients gemacht werden.</w:t>
            </w:r>
          </w:p>
        </w:tc>
      </w:tr>
      <w:tr w:rsidR="00431259" w:rsidRPr="00431259" w:rsidTr="00023639">
        <w:trPr>
          <w:trHeight w:val="255"/>
          <w:tblCellSpacing w:w="0" w:type="dxa"/>
        </w:trPr>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GUI</w:t>
            </w:r>
          </w:p>
        </w:tc>
        <w:tc>
          <w:tcPr>
            <w:tcW w:w="0" w:type="auto"/>
            <w:tcMar>
              <w:top w:w="0" w:type="dxa"/>
              <w:left w:w="45" w:type="dxa"/>
              <w:bottom w:w="0" w:type="dxa"/>
              <w:right w:w="45" w:type="dxa"/>
            </w:tcMar>
            <w:hideMark/>
          </w:tcPr>
          <w:p w:rsidR="00431259" w:rsidRPr="00431259" w:rsidRDefault="00431259" w:rsidP="00F52339">
            <w:pPr>
              <w:rPr>
                <w:lang w:val="de-DE" w:eastAsia="de-DE"/>
              </w:rPr>
            </w:pPr>
            <w:r w:rsidRPr="00431259">
              <w:rPr>
                <w:lang w:val="de-DE" w:eastAsia="de-DE"/>
              </w:rPr>
              <w:t>Akronym für „</w:t>
            </w:r>
            <w:proofErr w:type="spellStart"/>
            <w:r w:rsidRPr="00431259">
              <w:rPr>
                <w:lang w:val="de-DE" w:eastAsia="de-DE"/>
              </w:rPr>
              <w:t>Graphical</w:t>
            </w:r>
            <w:proofErr w:type="spellEnd"/>
            <w:r w:rsidRPr="00431259">
              <w:rPr>
                <w:lang w:val="de-DE" w:eastAsia="de-DE"/>
              </w:rPr>
              <w:t xml:space="preserve"> User Interface“ – ein auf Fenstern und Dialogen basie</w:t>
            </w:r>
            <w:r w:rsidRPr="00431259">
              <w:rPr>
                <w:lang w:val="de-DE" w:eastAsia="de-DE"/>
              </w:rPr>
              <w:t>r</w:t>
            </w:r>
            <w:r w:rsidRPr="00431259">
              <w:rPr>
                <w:lang w:val="de-DE" w:eastAsia="de-DE"/>
              </w:rPr>
              <w:t xml:space="preserve">tes, typischerweise Maus- und Keyboard-orientiertes User Interface. </w:t>
            </w:r>
          </w:p>
        </w:tc>
      </w:tr>
    </w:tbl>
    <w:p w:rsidR="00B306FB" w:rsidRPr="00F11DFA" w:rsidRDefault="00B306FB" w:rsidP="00D01AD3"/>
    <w:sectPr w:rsidR="00B306FB" w:rsidRPr="00F11DFA" w:rsidSect="00023639">
      <w:footerReference w:type="default" r:id="rId23"/>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519" w:rsidRDefault="005C6519" w:rsidP="000F328B">
      <w:pPr>
        <w:spacing w:after="0" w:line="240" w:lineRule="auto"/>
      </w:pPr>
      <w:r>
        <w:separator/>
      </w:r>
    </w:p>
    <w:p w:rsidR="005C6519" w:rsidRDefault="005C6519"/>
  </w:endnote>
  <w:endnote w:type="continuationSeparator" w:id="0">
    <w:p w:rsidR="005C6519" w:rsidRDefault="005C6519" w:rsidP="000F328B">
      <w:pPr>
        <w:spacing w:after="0" w:line="240" w:lineRule="auto"/>
      </w:pPr>
      <w:r>
        <w:continuationSeparator/>
      </w:r>
    </w:p>
    <w:p w:rsidR="005C6519" w:rsidRDefault="005C6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639" w:rsidRPr="00D7378D" w:rsidRDefault="00023639" w:rsidP="00023639">
    <w:pPr>
      <w:pStyle w:val="Fuzeile"/>
      <w:pBdr>
        <w:top w:val="single" w:sz="4" w:space="1" w:color="auto"/>
      </w:pBdr>
      <w:tabs>
        <w:tab w:val="clear" w:pos="4536"/>
        <w:tab w:val="center" w:pos="4820"/>
      </w:tabs>
      <w:rPr>
        <w:sz w:val="20"/>
        <w:szCs w:val="20"/>
      </w:rPr>
    </w:pPr>
    <w:r>
      <w:rPr>
        <w:sz w:val="20"/>
        <w:szCs w:val="20"/>
      </w:rPr>
      <w:t>Informatik Projektarbeit FHNW</w:t>
    </w:r>
    <w:r>
      <w:rPr>
        <w:sz w:val="20"/>
        <w:szCs w:val="20"/>
      </w:rPr>
      <w:tab/>
    </w:r>
    <w:r>
      <w:rPr>
        <w:sz w:val="20"/>
        <w:szCs w:val="20"/>
      </w:rPr>
      <w:tab/>
    </w:r>
    <w:r>
      <w:rPr>
        <w:sz w:val="20"/>
        <w:szCs w:val="20"/>
      </w:rPr>
      <w:fldChar w:fldCharType="begin"/>
    </w:r>
    <w:r>
      <w:rPr>
        <w:sz w:val="20"/>
        <w:szCs w:val="20"/>
      </w:rPr>
      <w:instrText xml:space="preserve"> PAGE   \* MERGEFORMAT </w:instrText>
    </w:r>
    <w:r>
      <w:rPr>
        <w:sz w:val="20"/>
        <w:szCs w:val="20"/>
      </w:rPr>
      <w:fldChar w:fldCharType="separate"/>
    </w:r>
    <w:r w:rsidR="005F3EB3">
      <w:rPr>
        <w:noProof/>
        <w:sz w:val="20"/>
        <w:szCs w:val="20"/>
      </w:rPr>
      <w:t>2</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639" w:rsidRPr="00D7378D" w:rsidRDefault="00023639" w:rsidP="00023639">
    <w:pPr>
      <w:pStyle w:val="Fuzeile"/>
      <w:pBdr>
        <w:top w:val="single" w:sz="4" w:space="1" w:color="auto"/>
      </w:pBdr>
      <w:tabs>
        <w:tab w:val="clear" w:pos="4536"/>
        <w:tab w:val="clear" w:pos="9072"/>
        <w:tab w:val="center" w:pos="7655"/>
        <w:tab w:val="right" w:pos="14317"/>
      </w:tabs>
      <w:rPr>
        <w:sz w:val="20"/>
        <w:szCs w:val="20"/>
      </w:rPr>
    </w:pPr>
    <w:r>
      <w:rPr>
        <w:sz w:val="20"/>
        <w:szCs w:val="20"/>
      </w:rPr>
      <w:t>Informatik Projektarbeit FHNW</w:t>
    </w:r>
    <w:r>
      <w:rPr>
        <w:sz w:val="20"/>
        <w:szCs w:val="20"/>
      </w:rPr>
      <w:tab/>
    </w:r>
    <w:r>
      <w:rPr>
        <w:sz w:val="20"/>
        <w:szCs w:val="20"/>
      </w:rPr>
      <w:tab/>
    </w:r>
    <w:r>
      <w:rPr>
        <w:sz w:val="20"/>
        <w:szCs w:val="20"/>
      </w:rPr>
      <w:fldChar w:fldCharType="begin"/>
    </w:r>
    <w:r>
      <w:rPr>
        <w:sz w:val="20"/>
        <w:szCs w:val="20"/>
      </w:rPr>
      <w:instrText xml:space="preserve"> PAGE   \* MERGEFORMAT </w:instrText>
    </w:r>
    <w:r>
      <w:rPr>
        <w:sz w:val="20"/>
        <w:szCs w:val="20"/>
      </w:rPr>
      <w:fldChar w:fldCharType="separate"/>
    </w:r>
    <w:r w:rsidR="005F3EB3">
      <w:rPr>
        <w:noProof/>
        <w:sz w:val="20"/>
        <w:szCs w:val="20"/>
      </w:rPr>
      <w:t>17</w:t>
    </w:r>
    <w:r>
      <w:rP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639" w:rsidRPr="00D7378D" w:rsidRDefault="00023639" w:rsidP="000A724D">
    <w:pPr>
      <w:pStyle w:val="Fuzeile"/>
      <w:pBdr>
        <w:top w:val="single" w:sz="4" w:space="1" w:color="auto"/>
      </w:pBdr>
      <w:tabs>
        <w:tab w:val="clear" w:pos="4536"/>
        <w:tab w:val="decimal" w:pos="4820"/>
      </w:tabs>
      <w:rPr>
        <w:sz w:val="20"/>
        <w:szCs w:val="20"/>
      </w:rPr>
    </w:pPr>
    <w:r>
      <w:rPr>
        <w:sz w:val="20"/>
        <w:szCs w:val="20"/>
      </w:rPr>
      <w:t>Informatik Projektarbeit FHNW</w:t>
    </w:r>
    <w:r>
      <w:rPr>
        <w:sz w:val="20"/>
        <w:szCs w:val="20"/>
      </w:rPr>
      <w:tab/>
    </w:r>
    <w:r>
      <w:rPr>
        <w:sz w:val="20"/>
        <w:szCs w:val="20"/>
      </w:rPr>
      <w:tab/>
    </w:r>
    <w:r>
      <w:rPr>
        <w:sz w:val="20"/>
        <w:szCs w:val="20"/>
      </w:rPr>
      <w:fldChar w:fldCharType="begin"/>
    </w:r>
    <w:r>
      <w:rPr>
        <w:sz w:val="20"/>
        <w:szCs w:val="20"/>
      </w:rPr>
      <w:instrText xml:space="preserve"> PAGE   \* MERGEFORMAT </w:instrText>
    </w:r>
    <w:r>
      <w:rPr>
        <w:sz w:val="20"/>
        <w:szCs w:val="20"/>
      </w:rPr>
      <w:fldChar w:fldCharType="separate"/>
    </w:r>
    <w:r w:rsidR="004E64B9">
      <w:rPr>
        <w:noProof/>
        <w:sz w:val="20"/>
        <w:szCs w:val="20"/>
      </w:rPr>
      <w:t>19</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519" w:rsidRDefault="005C6519" w:rsidP="000F328B">
      <w:pPr>
        <w:spacing w:after="0" w:line="240" w:lineRule="auto"/>
      </w:pPr>
      <w:r>
        <w:separator/>
      </w:r>
    </w:p>
    <w:p w:rsidR="005C6519" w:rsidRDefault="005C6519"/>
  </w:footnote>
  <w:footnote w:type="continuationSeparator" w:id="0">
    <w:p w:rsidR="005C6519" w:rsidRDefault="005C6519" w:rsidP="000F328B">
      <w:pPr>
        <w:spacing w:after="0" w:line="240" w:lineRule="auto"/>
      </w:pPr>
      <w:r>
        <w:continuationSeparator/>
      </w:r>
    </w:p>
    <w:p w:rsidR="005C6519" w:rsidRDefault="005C65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639" w:rsidRPr="00D7378D" w:rsidRDefault="00023639" w:rsidP="00023639">
    <w:pPr>
      <w:pStyle w:val="Kopfzeile"/>
      <w:pBdr>
        <w:bottom w:val="single" w:sz="4" w:space="1" w:color="auto"/>
      </w:pBdr>
      <w:tabs>
        <w:tab w:val="clear" w:pos="9072"/>
        <w:tab w:val="right" w:pos="14317"/>
      </w:tabs>
      <w:jc w:val="right"/>
      <w:rPr>
        <w:sz w:val="20"/>
        <w:szCs w:val="20"/>
      </w:rPr>
    </w:pPr>
    <w:r>
      <w:rPr>
        <w:sz w:val="20"/>
        <w:szCs w:val="20"/>
      </w:rPr>
      <w:t xml:space="preserve">Der grosse </w:t>
    </w:r>
    <w:proofErr w:type="spellStart"/>
    <w:r>
      <w:rPr>
        <w:sz w:val="20"/>
        <w:szCs w:val="20"/>
      </w:rPr>
      <w:t>Dalmuti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4C88"/>
    <w:multiLevelType w:val="multilevel"/>
    <w:tmpl w:val="8C4604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B3C2C18"/>
    <w:multiLevelType w:val="multilevel"/>
    <w:tmpl w:val="C15462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F29B2"/>
    <w:multiLevelType w:val="hybridMultilevel"/>
    <w:tmpl w:val="AF1C532E"/>
    <w:lvl w:ilvl="0" w:tplc="0407000F">
      <w:start w:val="1"/>
      <w:numFmt w:val="decimal"/>
      <w:lvlText w:val="%1."/>
      <w:lvlJc w:val="left"/>
      <w:pPr>
        <w:ind w:left="1071" w:hanging="360"/>
      </w:pPr>
    </w:lvl>
    <w:lvl w:ilvl="1" w:tplc="04070019" w:tentative="1">
      <w:start w:val="1"/>
      <w:numFmt w:val="lowerLetter"/>
      <w:lvlText w:val="%2."/>
      <w:lvlJc w:val="left"/>
      <w:pPr>
        <w:ind w:left="1791" w:hanging="360"/>
      </w:pPr>
    </w:lvl>
    <w:lvl w:ilvl="2" w:tplc="0407001B" w:tentative="1">
      <w:start w:val="1"/>
      <w:numFmt w:val="lowerRoman"/>
      <w:lvlText w:val="%3."/>
      <w:lvlJc w:val="right"/>
      <w:pPr>
        <w:ind w:left="2511" w:hanging="180"/>
      </w:pPr>
    </w:lvl>
    <w:lvl w:ilvl="3" w:tplc="0407000F" w:tentative="1">
      <w:start w:val="1"/>
      <w:numFmt w:val="decimal"/>
      <w:lvlText w:val="%4."/>
      <w:lvlJc w:val="left"/>
      <w:pPr>
        <w:ind w:left="3231" w:hanging="360"/>
      </w:pPr>
    </w:lvl>
    <w:lvl w:ilvl="4" w:tplc="04070019" w:tentative="1">
      <w:start w:val="1"/>
      <w:numFmt w:val="lowerLetter"/>
      <w:lvlText w:val="%5."/>
      <w:lvlJc w:val="left"/>
      <w:pPr>
        <w:ind w:left="3951" w:hanging="360"/>
      </w:pPr>
    </w:lvl>
    <w:lvl w:ilvl="5" w:tplc="0407001B" w:tentative="1">
      <w:start w:val="1"/>
      <w:numFmt w:val="lowerRoman"/>
      <w:lvlText w:val="%6."/>
      <w:lvlJc w:val="right"/>
      <w:pPr>
        <w:ind w:left="4671" w:hanging="180"/>
      </w:pPr>
    </w:lvl>
    <w:lvl w:ilvl="6" w:tplc="0407000F" w:tentative="1">
      <w:start w:val="1"/>
      <w:numFmt w:val="decimal"/>
      <w:lvlText w:val="%7."/>
      <w:lvlJc w:val="left"/>
      <w:pPr>
        <w:ind w:left="5391" w:hanging="360"/>
      </w:pPr>
    </w:lvl>
    <w:lvl w:ilvl="7" w:tplc="04070019" w:tentative="1">
      <w:start w:val="1"/>
      <w:numFmt w:val="lowerLetter"/>
      <w:lvlText w:val="%8."/>
      <w:lvlJc w:val="left"/>
      <w:pPr>
        <w:ind w:left="6111" w:hanging="360"/>
      </w:pPr>
    </w:lvl>
    <w:lvl w:ilvl="8" w:tplc="0407001B" w:tentative="1">
      <w:start w:val="1"/>
      <w:numFmt w:val="lowerRoman"/>
      <w:lvlText w:val="%9."/>
      <w:lvlJc w:val="right"/>
      <w:pPr>
        <w:ind w:left="6831" w:hanging="180"/>
      </w:pPr>
    </w:lvl>
  </w:abstractNum>
  <w:abstractNum w:abstractNumId="3">
    <w:nsid w:val="11D13C37"/>
    <w:multiLevelType w:val="multilevel"/>
    <w:tmpl w:val="F5C064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4C340D4"/>
    <w:multiLevelType w:val="multilevel"/>
    <w:tmpl w:val="98F2E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665758"/>
    <w:multiLevelType w:val="multilevel"/>
    <w:tmpl w:val="22BE5D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6790E"/>
    <w:multiLevelType w:val="multilevel"/>
    <w:tmpl w:val="036A3C9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1AB6438"/>
    <w:multiLevelType w:val="hybridMultilevel"/>
    <w:tmpl w:val="199CE1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0C084C"/>
    <w:multiLevelType w:val="multilevel"/>
    <w:tmpl w:val="036A3C9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6484198"/>
    <w:multiLevelType w:val="hybridMultilevel"/>
    <w:tmpl w:val="257A1626"/>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28A56E78"/>
    <w:multiLevelType w:val="multilevel"/>
    <w:tmpl w:val="19C4D2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A287B91"/>
    <w:multiLevelType w:val="multilevel"/>
    <w:tmpl w:val="60B2E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4C2C3B"/>
    <w:multiLevelType w:val="hybridMultilevel"/>
    <w:tmpl w:val="31B8C4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3CA0864"/>
    <w:multiLevelType w:val="multilevel"/>
    <w:tmpl w:val="46EC1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CC4A6E"/>
    <w:multiLevelType w:val="multilevel"/>
    <w:tmpl w:val="31363B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DA153B"/>
    <w:multiLevelType w:val="multilevel"/>
    <w:tmpl w:val="4D8695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611698"/>
    <w:multiLevelType w:val="multilevel"/>
    <w:tmpl w:val="E2F8F6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7166CE"/>
    <w:multiLevelType w:val="hybridMultilevel"/>
    <w:tmpl w:val="364095C4"/>
    <w:lvl w:ilvl="0" w:tplc="C39A6946">
      <w:numFmt w:val="bullet"/>
      <w:lvlText w:val=""/>
      <w:lvlJc w:val="left"/>
      <w:pPr>
        <w:ind w:left="720" w:hanging="360"/>
      </w:pPr>
      <w:rPr>
        <w:rFonts w:ascii="Wingdings" w:eastAsiaTheme="minorHAns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B985098"/>
    <w:multiLevelType w:val="multilevel"/>
    <w:tmpl w:val="5F187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585F84"/>
    <w:multiLevelType w:val="hybridMultilevel"/>
    <w:tmpl w:val="399ED2E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63E939A1"/>
    <w:multiLevelType w:val="multilevel"/>
    <w:tmpl w:val="448E5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750897"/>
    <w:multiLevelType w:val="multilevel"/>
    <w:tmpl w:val="43AA1E7C"/>
    <w:lvl w:ilvl="0">
      <w:start w:val="1"/>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8F83FC5"/>
    <w:multiLevelType w:val="hybridMultilevel"/>
    <w:tmpl w:val="4E3CB078"/>
    <w:lvl w:ilvl="0" w:tplc="9F38913E">
      <w:start w:val="1"/>
      <w:numFmt w:val="decimal"/>
      <w:lvlText w:val="%1."/>
      <w:lvlJc w:val="left"/>
      <w:pPr>
        <w:ind w:left="720" w:hanging="360"/>
      </w:pPr>
      <w:rPr>
        <w:sz w:val="24"/>
        <w:szCs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AE47236"/>
    <w:multiLevelType w:val="multilevel"/>
    <w:tmpl w:val="99642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9678AA"/>
    <w:multiLevelType w:val="multilevel"/>
    <w:tmpl w:val="A290D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5E0763"/>
    <w:multiLevelType w:val="multilevel"/>
    <w:tmpl w:val="FF74C9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0"/>
  </w:num>
  <w:num w:numId="4">
    <w:abstractNumId w:val="21"/>
  </w:num>
  <w:num w:numId="5">
    <w:abstractNumId w:val="6"/>
  </w:num>
  <w:num w:numId="6">
    <w:abstractNumId w:val="17"/>
  </w:num>
  <w:num w:numId="7">
    <w:abstractNumId w:val="12"/>
  </w:num>
  <w:num w:numId="8">
    <w:abstractNumId w:val="9"/>
  </w:num>
  <w:num w:numId="9">
    <w:abstractNumId w:val="19"/>
  </w:num>
  <w:num w:numId="10">
    <w:abstractNumId w:val="13"/>
  </w:num>
  <w:num w:numId="11">
    <w:abstractNumId w:val="13"/>
    <w:lvlOverride w:ilvl="0">
      <w:lvl w:ilvl="0">
        <w:numFmt w:val="decimal"/>
        <w:lvlText w:val=""/>
        <w:lvlJc w:val="left"/>
      </w:lvl>
    </w:lvlOverride>
    <w:lvlOverride w:ilvl="1">
      <w:lvl w:ilvl="1">
        <w:numFmt w:val="lowerLetter"/>
        <w:lvlText w:val="%2."/>
        <w:lvlJc w:val="left"/>
      </w:lvl>
    </w:lvlOverride>
  </w:num>
  <w:num w:numId="12">
    <w:abstractNumId w:val="23"/>
  </w:num>
  <w:num w:numId="13">
    <w:abstractNumId w:val="23"/>
    <w:lvlOverride w:ilvl="0">
      <w:lvl w:ilvl="0">
        <w:numFmt w:val="decimal"/>
        <w:lvlText w:val=""/>
        <w:lvlJc w:val="left"/>
      </w:lvl>
    </w:lvlOverride>
    <w:lvlOverride w:ilvl="1">
      <w:lvl w:ilvl="1">
        <w:numFmt w:val="lowerLetter"/>
        <w:lvlText w:val="%2."/>
        <w:lvlJc w:val="left"/>
      </w:lvl>
    </w:lvlOverride>
  </w:num>
  <w:num w:numId="14">
    <w:abstractNumId w:val="0"/>
  </w:num>
  <w:num w:numId="15">
    <w:abstractNumId w:val="11"/>
    <w:lvlOverride w:ilvl="0">
      <w:lvl w:ilvl="0">
        <w:numFmt w:val="decimal"/>
        <w:lvlText w:val="%1."/>
        <w:lvlJc w:val="left"/>
      </w:lvl>
    </w:lvlOverride>
  </w:num>
  <w:num w:numId="16">
    <w:abstractNumId w:val="24"/>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20"/>
    <w:lvlOverride w:ilvl="0">
      <w:lvl w:ilvl="0">
        <w:numFmt w:val="decimal"/>
        <w:lvlText w:val="%1."/>
        <w:lvlJc w:val="left"/>
      </w:lvl>
    </w:lvlOverride>
  </w:num>
  <w:num w:numId="20">
    <w:abstractNumId w:val="5"/>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15"/>
    <w:lvlOverride w:ilvl="0">
      <w:lvl w:ilvl="0">
        <w:numFmt w:val="decimal"/>
        <w:lvlText w:val="%1."/>
        <w:lvlJc w:val="left"/>
      </w:lvl>
    </w:lvlOverride>
  </w:num>
  <w:num w:numId="25">
    <w:abstractNumId w:val="25"/>
    <w:lvlOverride w:ilvl="0">
      <w:lvl w:ilvl="0">
        <w:numFmt w:val="decimal"/>
        <w:lvlText w:val="%1."/>
        <w:lvlJc w:val="left"/>
      </w:lvl>
    </w:lvlOverride>
  </w:num>
  <w:num w:numId="26">
    <w:abstractNumId w:val="22"/>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07B"/>
    <w:rsid w:val="00011F61"/>
    <w:rsid w:val="00023639"/>
    <w:rsid w:val="000333D2"/>
    <w:rsid w:val="00037EAE"/>
    <w:rsid w:val="0004303D"/>
    <w:rsid w:val="00055253"/>
    <w:rsid w:val="00066FA9"/>
    <w:rsid w:val="00071B8D"/>
    <w:rsid w:val="00072AD3"/>
    <w:rsid w:val="00075A62"/>
    <w:rsid w:val="00084423"/>
    <w:rsid w:val="0008697F"/>
    <w:rsid w:val="00090913"/>
    <w:rsid w:val="00092188"/>
    <w:rsid w:val="000972C9"/>
    <w:rsid w:val="000A300B"/>
    <w:rsid w:val="000A724D"/>
    <w:rsid w:val="000A7F70"/>
    <w:rsid w:val="000B01B1"/>
    <w:rsid w:val="000B49CE"/>
    <w:rsid w:val="000B72CB"/>
    <w:rsid w:val="000C1388"/>
    <w:rsid w:val="000D0420"/>
    <w:rsid w:val="000D0EE1"/>
    <w:rsid w:val="000E658A"/>
    <w:rsid w:val="000E6E08"/>
    <w:rsid w:val="000F0766"/>
    <w:rsid w:val="000F2F01"/>
    <w:rsid w:val="000F328B"/>
    <w:rsid w:val="0011327C"/>
    <w:rsid w:val="00116AFE"/>
    <w:rsid w:val="00117C88"/>
    <w:rsid w:val="00121385"/>
    <w:rsid w:val="001356BD"/>
    <w:rsid w:val="001369F1"/>
    <w:rsid w:val="00146334"/>
    <w:rsid w:val="001521F2"/>
    <w:rsid w:val="001649E6"/>
    <w:rsid w:val="00171CB6"/>
    <w:rsid w:val="001C53EC"/>
    <w:rsid w:val="001D0489"/>
    <w:rsid w:val="001D429F"/>
    <w:rsid w:val="001F018F"/>
    <w:rsid w:val="00216B0D"/>
    <w:rsid w:val="0022273E"/>
    <w:rsid w:val="0023450E"/>
    <w:rsid w:val="00242A1C"/>
    <w:rsid w:val="0025064E"/>
    <w:rsid w:val="00253A26"/>
    <w:rsid w:val="002562D9"/>
    <w:rsid w:val="002613E5"/>
    <w:rsid w:val="00262F3A"/>
    <w:rsid w:val="00272C2B"/>
    <w:rsid w:val="00274A10"/>
    <w:rsid w:val="00280AD1"/>
    <w:rsid w:val="0028132A"/>
    <w:rsid w:val="0029305F"/>
    <w:rsid w:val="002A7ED7"/>
    <w:rsid w:val="002B3149"/>
    <w:rsid w:val="002B3891"/>
    <w:rsid w:val="002C1A11"/>
    <w:rsid w:val="002D1587"/>
    <w:rsid w:val="002D1742"/>
    <w:rsid w:val="002E3C80"/>
    <w:rsid w:val="002E43C3"/>
    <w:rsid w:val="00302DC4"/>
    <w:rsid w:val="003138A1"/>
    <w:rsid w:val="003150E0"/>
    <w:rsid w:val="00345AD4"/>
    <w:rsid w:val="00347202"/>
    <w:rsid w:val="00352839"/>
    <w:rsid w:val="00355C8E"/>
    <w:rsid w:val="00361AE4"/>
    <w:rsid w:val="00375CEF"/>
    <w:rsid w:val="003805DB"/>
    <w:rsid w:val="0039742D"/>
    <w:rsid w:val="003B6D86"/>
    <w:rsid w:val="003C1BBE"/>
    <w:rsid w:val="003D2CF8"/>
    <w:rsid w:val="003D7311"/>
    <w:rsid w:val="003E51C8"/>
    <w:rsid w:val="003F0D60"/>
    <w:rsid w:val="00431259"/>
    <w:rsid w:val="004404E9"/>
    <w:rsid w:val="004457EA"/>
    <w:rsid w:val="00445FE9"/>
    <w:rsid w:val="00447900"/>
    <w:rsid w:val="004649F7"/>
    <w:rsid w:val="004654B3"/>
    <w:rsid w:val="004668BC"/>
    <w:rsid w:val="004A15C1"/>
    <w:rsid w:val="004B0719"/>
    <w:rsid w:val="004B0E80"/>
    <w:rsid w:val="004B17B4"/>
    <w:rsid w:val="004B569B"/>
    <w:rsid w:val="004C53D1"/>
    <w:rsid w:val="004C69D5"/>
    <w:rsid w:val="004D191A"/>
    <w:rsid w:val="004D1C20"/>
    <w:rsid w:val="004D7DEA"/>
    <w:rsid w:val="004E39B3"/>
    <w:rsid w:val="004E64B9"/>
    <w:rsid w:val="004F604A"/>
    <w:rsid w:val="00535571"/>
    <w:rsid w:val="00537068"/>
    <w:rsid w:val="00545A54"/>
    <w:rsid w:val="00550065"/>
    <w:rsid w:val="00562658"/>
    <w:rsid w:val="00567535"/>
    <w:rsid w:val="00570EB6"/>
    <w:rsid w:val="00577291"/>
    <w:rsid w:val="00582E6C"/>
    <w:rsid w:val="00584B87"/>
    <w:rsid w:val="005922E3"/>
    <w:rsid w:val="00593647"/>
    <w:rsid w:val="005A4748"/>
    <w:rsid w:val="005B7DDE"/>
    <w:rsid w:val="005C24A3"/>
    <w:rsid w:val="005C47E9"/>
    <w:rsid w:val="005C6519"/>
    <w:rsid w:val="005D0249"/>
    <w:rsid w:val="005F0D7F"/>
    <w:rsid w:val="005F3EB3"/>
    <w:rsid w:val="00601FDD"/>
    <w:rsid w:val="006044EB"/>
    <w:rsid w:val="00611008"/>
    <w:rsid w:val="0061564A"/>
    <w:rsid w:val="00631D4E"/>
    <w:rsid w:val="006367E4"/>
    <w:rsid w:val="00642887"/>
    <w:rsid w:val="006576F3"/>
    <w:rsid w:val="0067211E"/>
    <w:rsid w:val="00672C43"/>
    <w:rsid w:val="0067720D"/>
    <w:rsid w:val="0068271F"/>
    <w:rsid w:val="0069067E"/>
    <w:rsid w:val="00692FC6"/>
    <w:rsid w:val="00694597"/>
    <w:rsid w:val="006A2977"/>
    <w:rsid w:val="006D1B82"/>
    <w:rsid w:val="006F05BA"/>
    <w:rsid w:val="006F7B59"/>
    <w:rsid w:val="007040C5"/>
    <w:rsid w:val="00715EE1"/>
    <w:rsid w:val="00720A55"/>
    <w:rsid w:val="00736755"/>
    <w:rsid w:val="00747CBF"/>
    <w:rsid w:val="00747ECF"/>
    <w:rsid w:val="00750E69"/>
    <w:rsid w:val="007763CF"/>
    <w:rsid w:val="00776DC2"/>
    <w:rsid w:val="00777708"/>
    <w:rsid w:val="00781AB0"/>
    <w:rsid w:val="00782BBD"/>
    <w:rsid w:val="00792D93"/>
    <w:rsid w:val="007B09B3"/>
    <w:rsid w:val="007B5BBF"/>
    <w:rsid w:val="007C0592"/>
    <w:rsid w:val="007C7A0E"/>
    <w:rsid w:val="007E5225"/>
    <w:rsid w:val="007F5621"/>
    <w:rsid w:val="00801929"/>
    <w:rsid w:val="00812726"/>
    <w:rsid w:val="008133E7"/>
    <w:rsid w:val="00820382"/>
    <w:rsid w:val="008229F0"/>
    <w:rsid w:val="00823AC4"/>
    <w:rsid w:val="00830A5E"/>
    <w:rsid w:val="008439CD"/>
    <w:rsid w:val="008542A6"/>
    <w:rsid w:val="00867A14"/>
    <w:rsid w:val="00873D6A"/>
    <w:rsid w:val="0087558C"/>
    <w:rsid w:val="00876E49"/>
    <w:rsid w:val="00876F92"/>
    <w:rsid w:val="008840CB"/>
    <w:rsid w:val="00891E9F"/>
    <w:rsid w:val="008A4C6D"/>
    <w:rsid w:val="008A6967"/>
    <w:rsid w:val="008B4CC9"/>
    <w:rsid w:val="008B5F08"/>
    <w:rsid w:val="008E12BC"/>
    <w:rsid w:val="008F18B3"/>
    <w:rsid w:val="008F4E44"/>
    <w:rsid w:val="008F5FFF"/>
    <w:rsid w:val="009146B4"/>
    <w:rsid w:val="009147A2"/>
    <w:rsid w:val="0092240E"/>
    <w:rsid w:val="00926137"/>
    <w:rsid w:val="00944F5D"/>
    <w:rsid w:val="00947DA6"/>
    <w:rsid w:val="0095193C"/>
    <w:rsid w:val="009630D6"/>
    <w:rsid w:val="00972E2E"/>
    <w:rsid w:val="00980DBB"/>
    <w:rsid w:val="009A32BC"/>
    <w:rsid w:val="009A5C84"/>
    <w:rsid w:val="009A6184"/>
    <w:rsid w:val="009C0432"/>
    <w:rsid w:val="009C0EF6"/>
    <w:rsid w:val="009E2425"/>
    <w:rsid w:val="009E6C59"/>
    <w:rsid w:val="009E7001"/>
    <w:rsid w:val="009F6796"/>
    <w:rsid w:val="009F682E"/>
    <w:rsid w:val="009F7787"/>
    <w:rsid w:val="00A10951"/>
    <w:rsid w:val="00A223BF"/>
    <w:rsid w:val="00A23FE1"/>
    <w:rsid w:val="00A3640C"/>
    <w:rsid w:val="00A5509C"/>
    <w:rsid w:val="00A57969"/>
    <w:rsid w:val="00A57C22"/>
    <w:rsid w:val="00A61691"/>
    <w:rsid w:val="00A63D38"/>
    <w:rsid w:val="00A73869"/>
    <w:rsid w:val="00A83182"/>
    <w:rsid w:val="00AA67BE"/>
    <w:rsid w:val="00AC5444"/>
    <w:rsid w:val="00AC5591"/>
    <w:rsid w:val="00AC6A40"/>
    <w:rsid w:val="00AD4685"/>
    <w:rsid w:val="00AE513D"/>
    <w:rsid w:val="00B1246C"/>
    <w:rsid w:val="00B2668B"/>
    <w:rsid w:val="00B306FB"/>
    <w:rsid w:val="00B47CB0"/>
    <w:rsid w:val="00B678FF"/>
    <w:rsid w:val="00B72223"/>
    <w:rsid w:val="00B8059C"/>
    <w:rsid w:val="00B84DE8"/>
    <w:rsid w:val="00B85D53"/>
    <w:rsid w:val="00B871F7"/>
    <w:rsid w:val="00B93877"/>
    <w:rsid w:val="00B96131"/>
    <w:rsid w:val="00BB285B"/>
    <w:rsid w:val="00BC5A8C"/>
    <w:rsid w:val="00BE485A"/>
    <w:rsid w:val="00BF0B2A"/>
    <w:rsid w:val="00BF2449"/>
    <w:rsid w:val="00C05725"/>
    <w:rsid w:val="00C33E1F"/>
    <w:rsid w:val="00C36B3A"/>
    <w:rsid w:val="00C4475B"/>
    <w:rsid w:val="00C63DC2"/>
    <w:rsid w:val="00C65AEF"/>
    <w:rsid w:val="00C7710E"/>
    <w:rsid w:val="00C81789"/>
    <w:rsid w:val="00C843FC"/>
    <w:rsid w:val="00C84A97"/>
    <w:rsid w:val="00C91630"/>
    <w:rsid w:val="00C94AAE"/>
    <w:rsid w:val="00C95857"/>
    <w:rsid w:val="00C972C7"/>
    <w:rsid w:val="00CA679C"/>
    <w:rsid w:val="00CB0CE2"/>
    <w:rsid w:val="00CB28E0"/>
    <w:rsid w:val="00CB7A5E"/>
    <w:rsid w:val="00CC5AB3"/>
    <w:rsid w:val="00CD48A9"/>
    <w:rsid w:val="00CD78F8"/>
    <w:rsid w:val="00CE0C6B"/>
    <w:rsid w:val="00CE2090"/>
    <w:rsid w:val="00CE5189"/>
    <w:rsid w:val="00CF2EAD"/>
    <w:rsid w:val="00CF7FC4"/>
    <w:rsid w:val="00D01AD3"/>
    <w:rsid w:val="00D16A53"/>
    <w:rsid w:val="00D244FE"/>
    <w:rsid w:val="00D2615D"/>
    <w:rsid w:val="00D4431A"/>
    <w:rsid w:val="00D558F4"/>
    <w:rsid w:val="00D66684"/>
    <w:rsid w:val="00D709B6"/>
    <w:rsid w:val="00D7378D"/>
    <w:rsid w:val="00D80693"/>
    <w:rsid w:val="00D80A73"/>
    <w:rsid w:val="00DA3F43"/>
    <w:rsid w:val="00DA535F"/>
    <w:rsid w:val="00DB399C"/>
    <w:rsid w:val="00DB444A"/>
    <w:rsid w:val="00DC4D91"/>
    <w:rsid w:val="00DD2B94"/>
    <w:rsid w:val="00DE2837"/>
    <w:rsid w:val="00DF09C5"/>
    <w:rsid w:val="00E156C9"/>
    <w:rsid w:val="00E43FC4"/>
    <w:rsid w:val="00E47A8A"/>
    <w:rsid w:val="00E520B7"/>
    <w:rsid w:val="00E53105"/>
    <w:rsid w:val="00E55F33"/>
    <w:rsid w:val="00E57255"/>
    <w:rsid w:val="00E66BEB"/>
    <w:rsid w:val="00E67BBF"/>
    <w:rsid w:val="00E75029"/>
    <w:rsid w:val="00E94294"/>
    <w:rsid w:val="00E9519D"/>
    <w:rsid w:val="00EA5FF4"/>
    <w:rsid w:val="00EC3851"/>
    <w:rsid w:val="00EC7DEA"/>
    <w:rsid w:val="00ED60E6"/>
    <w:rsid w:val="00EE1B74"/>
    <w:rsid w:val="00EE6B10"/>
    <w:rsid w:val="00EF1771"/>
    <w:rsid w:val="00EF3B27"/>
    <w:rsid w:val="00F0304C"/>
    <w:rsid w:val="00F10FA2"/>
    <w:rsid w:val="00F11DFA"/>
    <w:rsid w:val="00F234B6"/>
    <w:rsid w:val="00F3256C"/>
    <w:rsid w:val="00F3371D"/>
    <w:rsid w:val="00F42012"/>
    <w:rsid w:val="00F42752"/>
    <w:rsid w:val="00F52339"/>
    <w:rsid w:val="00F602D2"/>
    <w:rsid w:val="00F73E92"/>
    <w:rsid w:val="00FA004A"/>
    <w:rsid w:val="00FA0326"/>
    <w:rsid w:val="00FA0DF9"/>
    <w:rsid w:val="00FA20A8"/>
    <w:rsid w:val="00FA487D"/>
    <w:rsid w:val="00FA707B"/>
    <w:rsid w:val="00FB3CE4"/>
    <w:rsid w:val="00FD1E64"/>
    <w:rsid w:val="00FD6C39"/>
    <w:rsid w:val="00FE2E8E"/>
    <w:rsid w:val="00FE46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371D"/>
    <w:pPr>
      <w:jc w:val="both"/>
    </w:pPr>
    <w:rPr>
      <w:sz w:val="24"/>
    </w:rPr>
  </w:style>
  <w:style w:type="paragraph" w:styleId="berschrift1">
    <w:name w:val="heading 1"/>
    <w:basedOn w:val="Standard"/>
    <w:link w:val="berschrift1Zchn"/>
    <w:uiPriority w:val="9"/>
    <w:qFormat/>
    <w:rsid w:val="003E51C8"/>
    <w:pPr>
      <w:spacing w:before="100" w:beforeAutospacing="1" w:after="100" w:afterAutospacing="1" w:line="240" w:lineRule="auto"/>
      <w:outlineLvl w:val="0"/>
    </w:pPr>
    <w:rPr>
      <w:rFonts w:eastAsia="Times New Roman" w:cs="Times New Roman"/>
      <w:b/>
      <w:bCs/>
      <w:kern w:val="36"/>
      <w:sz w:val="30"/>
      <w:szCs w:val="48"/>
      <w:lang w:eastAsia="de-CH"/>
    </w:rPr>
  </w:style>
  <w:style w:type="paragraph" w:styleId="berschrift2">
    <w:name w:val="heading 2"/>
    <w:basedOn w:val="Standard"/>
    <w:next w:val="Standard"/>
    <w:link w:val="berschrift2Zchn"/>
    <w:uiPriority w:val="9"/>
    <w:unhideWhenUsed/>
    <w:qFormat/>
    <w:rsid w:val="003E51C8"/>
    <w:pPr>
      <w:keepNext/>
      <w:keepLines/>
      <w:spacing w:before="320" w:after="12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707B"/>
    <w:pPr>
      <w:ind w:left="720"/>
      <w:contextualSpacing/>
    </w:pPr>
  </w:style>
  <w:style w:type="character" w:styleId="Platzhaltertext">
    <w:name w:val="Placeholder Text"/>
    <w:basedOn w:val="Absatz-Standardschriftart"/>
    <w:uiPriority w:val="99"/>
    <w:semiHidden/>
    <w:rsid w:val="003D2CF8"/>
    <w:rPr>
      <w:color w:val="808080"/>
    </w:rPr>
  </w:style>
  <w:style w:type="paragraph" w:styleId="Sprechblasentext">
    <w:name w:val="Balloon Text"/>
    <w:basedOn w:val="Standard"/>
    <w:link w:val="SprechblasentextZchn"/>
    <w:uiPriority w:val="99"/>
    <w:semiHidden/>
    <w:unhideWhenUsed/>
    <w:rsid w:val="003D2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CF8"/>
    <w:rPr>
      <w:rFonts w:ascii="Tahoma" w:hAnsi="Tahoma" w:cs="Tahoma"/>
      <w:sz w:val="16"/>
      <w:szCs w:val="16"/>
    </w:rPr>
  </w:style>
  <w:style w:type="paragraph" w:styleId="Funotentext">
    <w:name w:val="footnote text"/>
    <w:basedOn w:val="Standard"/>
    <w:link w:val="FunotentextZchn"/>
    <w:uiPriority w:val="99"/>
    <w:semiHidden/>
    <w:unhideWhenUsed/>
    <w:rsid w:val="000F32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328B"/>
    <w:rPr>
      <w:sz w:val="20"/>
      <w:szCs w:val="20"/>
    </w:rPr>
  </w:style>
  <w:style w:type="character" w:styleId="Funotenzeichen">
    <w:name w:val="footnote reference"/>
    <w:basedOn w:val="Absatz-Standardschriftart"/>
    <w:uiPriority w:val="99"/>
    <w:semiHidden/>
    <w:unhideWhenUsed/>
    <w:rsid w:val="000F328B"/>
    <w:rPr>
      <w:vertAlign w:val="superscript"/>
    </w:rPr>
  </w:style>
  <w:style w:type="character" w:styleId="Kommentarzeichen">
    <w:name w:val="annotation reference"/>
    <w:basedOn w:val="Absatz-Standardschriftart"/>
    <w:uiPriority w:val="99"/>
    <w:semiHidden/>
    <w:unhideWhenUsed/>
    <w:rsid w:val="001F018F"/>
    <w:rPr>
      <w:sz w:val="16"/>
      <w:szCs w:val="16"/>
    </w:rPr>
  </w:style>
  <w:style w:type="paragraph" w:styleId="Kommentartext">
    <w:name w:val="annotation text"/>
    <w:basedOn w:val="Standard"/>
    <w:link w:val="KommentartextZchn"/>
    <w:uiPriority w:val="99"/>
    <w:semiHidden/>
    <w:unhideWhenUsed/>
    <w:rsid w:val="001F01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018F"/>
    <w:rPr>
      <w:sz w:val="20"/>
      <w:szCs w:val="20"/>
    </w:rPr>
  </w:style>
  <w:style w:type="paragraph" w:styleId="Kommentarthema">
    <w:name w:val="annotation subject"/>
    <w:basedOn w:val="Kommentartext"/>
    <w:next w:val="Kommentartext"/>
    <w:link w:val="KommentarthemaZchn"/>
    <w:uiPriority w:val="99"/>
    <w:semiHidden/>
    <w:unhideWhenUsed/>
    <w:rsid w:val="001F018F"/>
    <w:rPr>
      <w:b/>
      <w:bCs/>
    </w:rPr>
  </w:style>
  <w:style w:type="character" w:customStyle="1" w:styleId="KommentarthemaZchn">
    <w:name w:val="Kommentarthema Zchn"/>
    <w:basedOn w:val="KommentartextZchn"/>
    <w:link w:val="Kommentarthema"/>
    <w:uiPriority w:val="99"/>
    <w:semiHidden/>
    <w:rsid w:val="001F018F"/>
    <w:rPr>
      <w:b/>
      <w:bCs/>
      <w:sz w:val="20"/>
      <w:szCs w:val="20"/>
    </w:rPr>
  </w:style>
  <w:style w:type="character" w:customStyle="1" w:styleId="info">
    <w:name w:val="info"/>
    <w:basedOn w:val="Absatz-Standardschriftart"/>
    <w:rsid w:val="00037EAE"/>
  </w:style>
  <w:style w:type="character" w:styleId="Hyperlink">
    <w:name w:val="Hyperlink"/>
    <w:basedOn w:val="Absatz-Standardschriftart"/>
    <w:uiPriority w:val="99"/>
    <w:unhideWhenUsed/>
    <w:rsid w:val="00C36B3A"/>
    <w:rPr>
      <w:color w:val="0000FF" w:themeColor="hyperlink"/>
      <w:u w:val="single"/>
    </w:rPr>
  </w:style>
  <w:style w:type="character" w:customStyle="1" w:styleId="berschrift1Zchn">
    <w:name w:val="Überschrift 1 Zchn"/>
    <w:basedOn w:val="Absatz-Standardschriftart"/>
    <w:link w:val="berschrift1"/>
    <w:uiPriority w:val="9"/>
    <w:rsid w:val="003E51C8"/>
    <w:rPr>
      <w:rFonts w:eastAsia="Times New Roman" w:cs="Times New Roman"/>
      <w:b/>
      <w:bCs/>
      <w:kern w:val="36"/>
      <w:sz w:val="30"/>
      <w:szCs w:val="48"/>
      <w:lang w:eastAsia="de-CH"/>
    </w:rPr>
  </w:style>
  <w:style w:type="paragraph" w:styleId="Kopfzeile">
    <w:name w:val="header"/>
    <w:basedOn w:val="Standard"/>
    <w:link w:val="KopfzeileZchn"/>
    <w:uiPriority w:val="99"/>
    <w:unhideWhenUsed/>
    <w:rsid w:val="00352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839"/>
    <w:rPr>
      <w:sz w:val="24"/>
    </w:rPr>
  </w:style>
  <w:style w:type="paragraph" w:styleId="Fuzeile">
    <w:name w:val="footer"/>
    <w:basedOn w:val="Standard"/>
    <w:link w:val="FuzeileZchn"/>
    <w:uiPriority w:val="99"/>
    <w:unhideWhenUsed/>
    <w:rsid w:val="00352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839"/>
    <w:rPr>
      <w:sz w:val="24"/>
    </w:rPr>
  </w:style>
  <w:style w:type="paragraph" w:styleId="KeinLeerraum">
    <w:name w:val="No Spacing"/>
    <w:link w:val="KeinLeerraumZchn"/>
    <w:uiPriority w:val="1"/>
    <w:qFormat/>
    <w:rsid w:val="003805DB"/>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3805DB"/>
    <w:rPr>
      <w:rFonts w:eastAsiaTheme="minorEastAsia"/>
      <w:lang w:val="de-DE"/>
    </w:rPr>
  </w:style>
  <w:style w:type="character" w:customStyle="1" w:styleId="berschrift2Zchn">
    <w:name w:val="Überschrift 2 Zchn"/>
    <w:basedOn w:val="Absatz-Standardschriftart"/>
    <w:link w:val="berschrift2"/>
    <w:uiPriority w:val="9"/>
    <w:rsid w:val="003E51C8"/>
    <w:rPr>
      <w:rFonts w:eastAsiaTheme="majorEastAsia" w:cstheme="majorBidi"/>
      <w:b/>
      <w:bCs/>
      <w:sz w:val="26"/>
      <w:szCs w:val="26"/>
    </w:rPr>
  </w:style>
  <w:style w:type="paragraph" w:styleId="Inhaltsverzeichnisberschrift">
    <w:name w:val="TOC Heading"/>
    <w:basedOn w:val="berschrift1"/>
    <w:next w:val="Standard"/>
    <w:uiPriority w:val="39"/>
    <w:unhideWhenUsed/>
    <w:qFormat/>
    <w:rsid w:val="003E51C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3E51C8"/>
    <w:pPr>
      <w:spacing w:after="100"/>
    </w:pPr>
  </w:style>
  <w:style w:type="paragraph" w:styleId="Verzeichnis2">
    <w:name w:val="toc 2"/>
    <w:basedOn w:val="Standard"/>
    <w:next w:val="Standard"/>
    <w:autoRedefine/>
    <w:uiPriority w:val="39"/>
    <w:unhideWhenUsed/>
    <w:rsid w:val="003E51C8"/>
    <w:pPr>
      <w:spacing w:after="100"/>
      <w:ind w:left="240"/>
    </w:pPr>
  </w:style>
  <w:style w:type="paragraph" w:styleId="Dokumentstruktur">
    <w:name w:val="Document Map"/>
    <w:basedOn w:val="Standard"/>
    <w:link w:val="DokumentstrukturZchn"/>
    <w:uiPriority w:val="99"/>
    <w:semiHidden/>
    <w:unhideWhenUsed/>
    <w:rsid w:val="00582E6C"/>
    <w:pPr>
      <w:spacing w:after="0" w:line="240" w:lineRule="auto"/>
    </w:pPr>
    <w:rPr>
      <w:rFonts w:ascii="Tahoma" w:hAnsi="Tahoma" w:cs="Tahoma"/>
      <w:sz w:val="16"/>
      <w:szCs w:val="16"/>
    </w:rPr>
  </w:style>
  <w:style w:type="paragraph" w:styleId="Verzeichnis7">
    <w:name w:val="toc 7"/>
    <w:basedOn w:val="Standard"/>
    <w:next w:val="Standard"/>
    <w:autoRedefine/>
    <w:uiPriority w:val="39"/>
    <w:semiHidden/>
    <w:unhideWhenUsed/>
    <w:rsid w:val="003E51C8"/>
    <w:pPr>
      <w:spacing w:after="100"/>
      <w:ind w:left="1440"/>
    </w:pPr>
  </w:style>
  <w:style w:type="character" w:customStyle="1" w:styleId="DokumentstrukturZchn">
    <w:name w:val="Dokumentstruktur Zchn"/>
    <w:basedOn w:val="Absatz-Standardschriftart"/>
    <w:link w:val="Dokumentstruktur"/>
    <w:uiPriority w:val="99"/>
    <w:semiHidden/>
    <w:rsid w:val="00582E6C"/>
    <w:rPr>
      <w:rFonts w:ascii="Tahoma" w:hAnsi="Tahoma" w:cs="Tahoma"/>
      <w:sz w:val="16"/>
      <w:szCs w:val="16"/>
    </w:rPr>
  </w:style>
  <w:style w:type="character" w:styleId="Zeilennummer">
    <w:name w:val="line number"/>
    <w:basedOn w:val="Absatz-Standardschriftart"/>
    <w:uiPriority w:val="99"/>
    <w:semiHidden/>
    <w:unhideWhenUsed/>
    <w:rsid w:val="008A4C6D"/>
  </w:style>
  <w:style w:type="paragraph" w:styleId="berarbeitung">
    <w:name w:val="Revision"/>
    <w:hidden/>
    <w:uiPriority w:val="99"/>
    <w:semiHidden/>
    <w:rsid w:val="00216B0D"/>
    <w:pPr>
      <w:spacing w:after="0" w:line="240" w:lineRule="auto"/>
    </w:pPr>
    <w:rPr>
      <w:sz w:val="24"/>
    </w:rPr>
  </w:style>
  <w:style w:type="paragraph" w:customStyle="1" w:styleId="Deckblatt">
    <w:name w:val="Deckblatt"/>
    <w:basedOn w:val="Standard"/>
    <w:rsid w:val="00601FDD"/>
    <w:pPr>
      <w:overflowPunct w:val="0"/>
      <w:autoSpaceDE w:val="0"/>
      <w:autoSpaceDN w:val="0"/>
      <w:adjustRightInd w:val="0"/>
      <w:spacing w:after="0" w:line="240" w:lineRule="auto"/>
      <w:jc w:val="center"/>
      <w:textAlignment w:val="baseline"/>
    </w:pPr>
    <w:rPr>
      <w:rFonts w:ascii="Arial" w:eastAsia="Times New Roman" w:hAnsi="Arial" w:cs="Times New Roman"/>
      <w:sz w:val="36"/>
      <w:szCs w:val="20"/>
      <w:lang w:val="de-DE" w:eastAsia="de-CH"/>
    </w:rPr>
  </w:style>
  <w:style w:type="paragraph" w:styleId="StandardWeb">
    <w:name w:val="Normal (Web)"/>
    <w:basedOn w:val="Standard"/>
    <w:uiPriority w:val="99"/>
    <w:unhideWhenUsed/>
    <w:rsid w:val="00BC5A8C"/>
    <w:pPr>
      <w:spacing w:before="100" w:beforeAutospacing="1" w:after="100" w:afterAutospacing="1" w:line="240" w:lineRule="auto"/>
      <w:jc w:val="left"/>
    </w:pPr>
    <w:rPr>
      <w:rFonts w:ascii="Times New Roman" w:eastAsia="Times New Roman" w:hAnsi="Times New Roman" w:cs="Times New Roman"/>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F3371D"/>
    <w:pPr>
      <w:jc w:val="both"/>
    </w:pPr>
    <w:rPr>
      <w:sz w:val="24"/>
    </w:rPr>
  </w:style>
  <w:style w:type="paragraph" w:styleId="berschrift1">
    <w:name w:val="heading 1"/>
    <w:basedOn w:val="Standard"/>
    <w:link w:val="berschrift1Zchn"/>
    <w:uiPriority w:val="9"/>
    <w:qFormat/>
    <w:rsid w:val="003E51C8"/>
    <w:pPr>
      <w:spacing w:before="100" w:beforeAutospacing="1" w:after="100" w:afterAutospacing="1" w:line="240" w:lineRule="auto"/>
      <w:outlineLvl w:val="0"/>
    </w:pPr>
    <w:rPr>
      <w:rFonts w:eastAsia="Times New Roman" w:cs="Times New Roman"/>
      <w:b/>
      <w:bCs/>
      <w:kern w:val="36"/>
      <w:sz w:val="30"/>
      <w:szCs w:val="48"/>
      <w:lang w:eastAsia="de-CH"/>
    </w:rPr>
  </w:style>
  <w:style w:type="paragraph" w:styleId="berschrift2">
    <w:name w:val="heading 2"/>
    <w:basedOn w:val="Standard"/>
    <w:next w:val="Standard"/>
    <w:link w:val="berschrift2Zchn"/>
    <w:uiPriority w:val="9"/>
    <w:unhideWhenUsed/>
    <w:qFormat/>
    <w:rsid w:val="003E51C8"/>
    <w:pPr>
      <w:keepNext/>
      <w:keepLines/>
      <w:spacing w:before="320" w:after="120"/>
      <w:outlineLvl w:val="1"/>
    </w:pPr>
    <w:rPr>
      <w:rFonts w:eastAsiaTheme="majorEastAsia"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707B"/>
    <w:pPr>
      <w:ind w:left="720"/>
      <w:contextualSpacing/>
    </w:pPr>
  </w:style>
  <w:style w:type="character" w:styleId="Platzhaltertext">
    <w:name w:val="Placeholder Text"/>
    <w:basedOn w:val="Absatz-Standardschriftart"/>
    <w:uiPriority w:val="99"/>
    <w:semiHidden/>
    <w:rsid w:val="003D2CF8"/>
    <w:rPr>
      <w:color w:val="808080"/>
    </w:rPr>
  </w:style>
  <w:style w:type="paragraph" w:styleId="Sprechblasentext">
    <w:name w:val="Balloon Text"/>
    <w:basedOn w:val="Standard"/>
    <w:link w:val="SprechblasentextZchn"/>
    <w:uiPriority w:val="99"/>
    <w:semiHidden/>
    <w:unhideWhenUsed/>
    <w:rsid w:val="003D2C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2CF8"/>
    <w:rPr>
      <w:rFonts w:ascii="Tahoma" w:hAnsi="Tahoma" w:cs="Tahoma"/>
      <w:sz w:val="16"/>
      <w:szCs w:val="16"/>
    </w:rPr>
  </w:style>
  <w:style w:type="paragraph" w:styleId="Funotentext">
    <w:name w:val="footnote text"/>
    <w:basedOn w:val="Standard"/>
    <w:link w:val="FunotentextZchn"/>
    <w:uiPriority w:val="99"/>
    <w:semiHidden/>
    <w:unhideWhenUsed/>
    <w:rsid w:val="000F328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F328B"/>
    <w:rPr>
      <w:sz w:val="20"/>
      <w:szCs w:val="20"/>
    </w:rPr>
  </w:style>
  <w:style w:type="character" w:styleId="Funotenzeichen">
    <w:name w:val="footnote reference"/>
    <w:basedOn w:val="Absatz-Standardschriftart"/>
    <w:uiPriority w:val="99"/>
    <w:semiHidden/>
    <w:unhideWhenUsed/>
    <w:rsid w:val="000F328B"/>
    <w:rPr>
      <w:vertAlign w:val="superscript"/>
    </w:rPr>
  </w:style>
  <w:style w:type="character" w:styleId="Kommentarzeichen">
    <w:name w:val="annotation reference"/>
    <w:basedOn w:val="Absatz-Standardschriftart"/>
    <w:uiPriority w:val="99"/>
    <w:semiHidden/>
    <w:unhideWhenUsed/>
    <w:rsid w:val="001F018F"/>
    <w:rPr>
      <w:sz w:val="16"/>
      <w:szCs w:val="16"/>
    </w:rPr>
  </w:style>
  <w:style w:type="paragraph" w:styleId="Kommentartext">
    <w:name w:val="annotation text"/>
    <w:basedOn w:val="Standard"/>
    <w:link w:val="KommentartextZchn"/>
    <w:uiPriority w:val="99"/>
    <w:semiHidden/>
    <w:unhideWhenUsed/>
    <w:rsid w:val="001F01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018F"/>
    <w:rPr>
      <w:sz w:val="20"/>
      <w:szCs w:val="20"/>
    </w:rPr>
  </w:style>
  <w:style w:type="paragraph" w:styleId="Kommentarthema">
    <w:name w:val="annotation subject"/>
    <w:basedOn w:val="Kommentartext"/>
    <w:next w:val="Kommentartext"/>
    <w:link w:val="KommentarthemaZchn"/>
    <w:uiPriority w:val="99"/>
    <w:semiHidden/>
    <w:unhideWhenUsed/>
    <w:rsid w:val="001F018F"/>
    <w:rPr>
      <w:b/>
      <w:bCs/>
    </w:rPr>
  </w:style>
  <w:style w:type="character" w:customStyle="1" w:styleId="KommentarthemaZchn">
    <w:name w:val="Kommentarthema Zchn"/>
    <w:basedOn w:val="KommentartextZchn"/>
    <w:link w:val="Kommentarthema"/>
    <w:uiPriority w:val="99"/>
    <w:semiHidden/>
    <w:rsid w:val="001F018F"/>
    <w:rPr>
      <w:b/>
      <w:bCs/>
      <w:sz w:val="20"/>
      <w:szCs w:val="20"/>
    </w:rPr>
  </w:style>
  <w:style w:type="character" w:customStyle="1" w:styleId="info">
    <w:name w:val="info"/>
    <w:basedOn w:val="Absatz-Standardschriftart"/>
    <w:rsid w:val="00037EAE"/>
  </w:style>
  <w:style w:type="character" w:styleId="Hyperlink">
    <w:name w:val="Hyperlink"/>
    <w:basedOn w:val="Absatz-Standardschriftart"/>
    <w:uiPriority w:val="99"/>
    <w:unhideWhenUsed/>
    <w:rsid w:val="00C36B3A"/>
    <w:rPr>
      <w:color w:val="0000FF" w:themeColor="hyperlink"/>
      <w:u w:val="single"/>
    </w:rPr>
  </w:style>
  <w:style w:type="character" w:customStyle="1" w:styleId="berschrift1Zchn">
    <w:name w:val="Überschrift 1 Zchn"/>
    <w:basedOn w:val="Absatz-Standardschriftart"/>
    <w:link w:val="berschrift1"/>
    <w:uiPriority w:val="9"/>
    <w:rsid w:val="003E51C8"/>
    <w:rPr>
      <w:rFonts w:eastAsia="Times New Roman" w:cs="Times New Roman"/>
      <w:b/>
      <w:bCs/>
      <w:kern w:val="36"/>
      <w:sz w:val="30"/>
      <w:szCs w:val="48"/>
      <w:lang w:eastAsia="de-CH"/>
    </w:rPr>
  </w:style>
  <w:style w:type="paragraph" w:styleId="Kopfzeile">
    <w:name w:val="header"/>
    <w:basedOn w:val="Standard"/>
    <w:link w:val="KopfzeileZchn"/>
    <w:uiPriority w:val="99"/>
    <w:unhideWhenUsed/>
    <w:rsid w:val="00352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2839"/>
    <w:rPr>
      <w:sz w:val="24"/>
    </w:rPr>
  </w:style>
  <w:style w:type="paragraph" w:styleId="Fuzeile">
    <w:name w:val="footer"/>
    <w:basedOn w:val="Standard"/>
    <w:link w:val="FuzeileZchn"/>
    <w:uiPriority w:val="99"/>
    <w:unhideWhenUsed/>
    <w:rsid w:val="00352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2839"/>
    <w:rPr>
      <w:sz w:val="24"/>
    </w:rPr>
  </w:style>
  <w:style w:type="paragraph" w:styleId="KeinLeerraum">
    <w:name w:val="No Spacing"/>
    <w:link w:val="KeinLeerraumZchn"/>
    <w:uiPriority w:val="1"/>
    <w:qFormat/>
    <w:rsid w:val="003805DB"/>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3805DB"/>
    <w:rPr>
      <w:rFonts w:eastAsiaTheme="minorEastAsia"/>
      <w:lang w:val="de-DE"/>
    </w:rPr>
  </w:style>
  <w:style w:type="character" w:customStyle="1" w:styleId="berschrift2Zchn">
    <w:name w:val="Überschrift 2 Zchn"/>
    <w:basedOn w:val="Absatz-Standardschriftart"/>
    <w:link w:val="berschrift2"/>
    <w:uiPriority w:val="9"/>
    <w:rsid w:val="003E51C8"/>
    <w:rPr>
      <w:rFonts w:eastAsiaTheme="majorEastAsia" w:cstheme="majorBidi"/>
      <w:b/>
      <w:bCs/>
      <w:sz w:val="26"/>
      <w:szCs w:val="26"/>
    </w:rPr>
  </w:style>
  <w:style w:type="paragraph" w:styleId="Inhaltsverzeichnisberschrift">
    <w:name w:val="TOC Heading"/>
    <w:basedOn w:val="berschrift1"/>
    <w:next w:val="Standard"/>
    <w:uiPriority w:val="39"/>
    <w:unhideWhenUsed/>
    <w:qFormat/>
    <w:rsid w:val="003E51C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de-DE" w:eastAsia="en-US"/>
    </w:rPr>
  </w:style>
  <w:style w:type="paragraph" w:styleId="Verzeichnis1">
    <w:name w:val="toc 1"/>
    <w:basedOn w:val="Standard"/>
    <w:next w:val="Standard"/>
    <w:autoRedefine/>
    <w:uiPriority w:val="39"/>
    <w:unhideWhenUsed/>
    <w:rsid w:val="003E51C8"/>
    <w:pPr>
      <w:spacing w:after="100"/>
    </w:pPr>
  </w:style>
  <w:style w:type="paragraph" w:styleId="Verzeichnis2">
    <w:name w:val="toc 2"/>
    <w:basedOn w:val="Standard"/>
    <w:next w:val="Standard"/>
    <w:autoRedefine/>
    <w:uiPriority w:val="39"/>
    <w:unhideWhenUsed/>
    <w:rsid w:val="003E51C8"/>
    <w:pPr>
      <w:spacing w:after="100"/>
      <w:ind w:left="240"/>
    </w:pPr>
  </w:style>
  <w:style w:type="paragraph" w:styleId="Dokumentstruktur">
    <w:name w:val="Document Map"/>
    <w:basedOn w:val="Standard"/>
    <w:link w:val="DokumentstrukturZchn"/>
    <w:uiPriority w:val="99"/>
    <w:semiHidden/>
    <w:unhideWhenUsed/>
    <w:rsid w:val="00582E6C"/>
    <w:pPr>
      <w:spacing w:after="0" w:line="240" w:lineRule="auto"/>
    </w:pPr>
    <w:rPr>
      <w:rFonts w:ascii="Tahoma" w:hAnsi="Tahoma" w:cs="Tahoma"/>
      <w:sz w:val="16"/>
      <w:szCs w:val="16"/>
    </w:rPr>
  </w:style>
  <w:style w:type="paragraph" w:styleId="Verzeichnis7">
    <w:name w:val="toc 7"/>
    <w:basedOn w:val="Standard"/>
    <w:next w:val="Standard"/>
    <w:autoRedefine/>
    <w:uiPriority w:val="39"/>
    <w:semiHidden/>
    <w:unhideWhenUsed/>
    <w:rsid w:val="003E51C8"/>
    <w:pPr>
      <w:spacing w:after="100"/>
      <w:ind w:left="1440"/>
    </w:pPr>
  </w:style>
  <w:style w:type="character" w:customStyle="1" w:styleId="DokumentstrukturZchn">
    <w:name w:val="Dokumentstruktur Zchn"/>
    <w:basedOn w:val="Absatz-Standardschriftart"/>
    <w:link w:val="Dokumentstruktur"/>
    <w:uiPriority w:val="99"/>
    <w:semiHidden/>
    <w:rsid w:val="00582E6C"/>
    <w:rPr>
      <w:rFonts w:ascii="Tahoma" w:hAnsi="Tahoma" w:cs="Tahoma"/>
      <w:sz w:val="16"/>
      <w:szCs w:val="16"/>
    </w:rPr>
  </w:style>
  <w:style w:type="character" w:styleId="Zeilennummer">
    <w:name w:val="line number"/>
    <w:basedOn w:val="Absatz-Standardschriftart"/>
    <w:uiPriority w:val="99"/>
    <w:semiHidden/>
    <w:unhideWhenUsed/>
    <w:rsid w:val="008A4C6D"/>
  </w:style>
  <w:style w:type="paragraph" w:styleId="berarbeitung">
    <w:name w:val="Revision"/>
    <w:hidden/>
    <w:uiPriority w:val="99"/>
    <w:semiHidden/>
    <w:rsid w:val="00216B0D"/>
    <w:pPr>
      <w:spacing w:after="0" w:line="240" w:lineRule="auto"/>
    </w:pPr>
    <w:rPr>
      <w:sz w:val="24"/>
    </w:rPr>
  </w:style>
  <w:style w:type="paragraph" w:customStyle="1" w:styleId="Deckblatt">
    <w:name w:val="Deckblatt"/>
    <w:basedOn w:val="Standard"/>
    <w:rsid w:val="00601FDD"/>
    <w:pPr>
      <w:overflowPunct w:val="0"/>
      <w:autoSpaceDE w:val="0"/>
      <w:autoSpaceDN w:val="0"/>
      <w:adjustRightInd w:val="0"/>
      <w:spacing w:after="0" w:line="240" w:lineRule="auto"/>
      <w:jc w:val="center"/>
      <w:textAlignment w:val="baseline"/>
    </w:pPr>
    <w:rPr>
      <w:rFonts w:ascii="Arial" w:eastAsia="Times New Roman" w:hAnsi="Arial" w:cs="Times New Roman"/>
      <w:sz w:val="36"/>
      <w:szCs w:val="20"/>
      <w:lang w:val="de-DE" w:eastAsia="de-CH"/>
    </w:rPr>
  </w:style>
  <w:style w:type="paragraph" w:styleId="StandardWeb">
    <w:name w:val="Normal (Web)"/>
    <w:basedOn w:val="Standard"/>
    <w:uiPriority w:val="99"/>
    <w:unhideWhenUsed/>
    <w:rsid w:val="00BC5A8C"/>
    <w:pPr>
      <w:spacing w:before="100" w:beforeAutospacing="1" w:after="100" w:afterAutospacing="1" w:line="240" w:lineRule="auto"/>
      <w:jc w:val="left"/>
    </w:pPr>
    <w:rPr>
      <w:rFonts w:ascii="Times New Roman" w:eastAsia="Times New Roman" w:hAnsi="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5474">
      <w:bodyDiv w:val="1"/>
      <w:marLeft w:val="0"/>
      <w:marRight w:val="0"/>
      <w:marTop w:val="0"/>
      <w:marBottom w:val="0"/>
      <w:divBdr>
        <w:top w:val="none" w:sz="0" w:space="0" w:color="auto"/>
        <w:left w:val="none" w:sz="0" w:space="0" w:color="auto"/>
        <w:bottom w:val="none" w:sz="0" w:space="0" w:color="auto"/>
        <w:right w:val="none" w:sz="0" w:space="0" w:color="auto"/>
      </w:divBdr>
      <w:divsChild>
        <w:div w:id="1969043442">
          <w:marLeft w:val="0"/>
          <w:marRight w:val="0"/>
          <w:marTop w:val="0"/>
          <w:marBottom w:val="0"/>
          <w:divBdr>
            <w:top w:val="none" w:sz="0" w:space="0" w:color="auto"/>
            <w:left w:val="none" w:sz="0" w:space="0" w:color="auto"/>
            <w:bottom w:val="none" w:sz="0" w:space="0" w:color="auto"/>
            <w:right w:val="none" w:sz="0" w:space="0" w:color="auto"/>
          </w:divBdr>
        </w:div>
        <w:div w:id="1560248110">
          <w:marLeft w:val="0"/>
          <w:marRight w:val="0"/>
          <w:marTop w:val="0"/>
          <w:marBottom w:val="0"/>
          <w:divBdr>
            <w:top w:val="none" w:sz="0" w:space="0" w:color="auto"/>
            <w:left w:val="none" w:sz="0" w:space="0" w:color="auto"/>
            <w:bottom w:val="none" w:sz="0" w:space="0" w:color="auto"/>
            <w:right w:val="none" w:sz="0" w:space="0" w:color="auto"/>
          </w:divBdr>
        </w:div>
        <w:div w:id="772359401">
          <w:marLeft w:val="0"/>
          <w:marRight w:val="0"/>
          <w:marTop w:val="0"/>
          <w:marBottom w:val="0"/>
          <w:divBdr>
            <w:top w:val="none" w:sz="0" w:space="0" w:color="auto"/>
            <w:left w:val="none" w:sz="0" w:space="0" w:color="auto"/>
            <w:bottom w:val="none" w:sz="0" w:space="0" w:color="auto"/>
            <w:right w:val="none" w:sz="0" w:space="0" w:color="auto"/>
          </w:divBdr>
        </w:div>
        <w:div w:id="932130441">
          <w:marLeft w:val="0"/>
          <w:marRight w:val="0"/>
          <w:marTop w:val="0"/>
          <w:marBottom w:val="0"/>
          <w:divBdr>
            <w:top w:val="none" w:sz="0" w:space="0" w:color="auto"/>
            <w:left w:val="none" w:sz="0" w:space="0" w:color="auto"/>
            <w:bottom w:val="none" w:sz="0" w:space="0" w:color="auto"/>
            <w:right w:val="none" w:sz="0" w:space="0" w:color="auto"/>
          </w:divBdr>
        </w:div>
        <w:div w:id="1292975640">
          <w:marLeft w:val="0"/>
          <w:marRight w:val="0"/>
          <w:marTop w:val="0"/>
          <w:marBottom w:val="0"/>
          <w:divBdr>
            <w:top w:val="none" w:sz="0" w:space="0" w:color="auto"/>
            <w:left w:val="none" w:sz="0" w:space="0" w:color="auto"/>
            <w:bottom w:val="none" w:sz="0" w:space="0" w:color="auto"/>
            <w:right w:val="none" w:sz="0" w:space="0" w:color="auto"/>
          </w:divBdr>
        </w:div>
        <w:div w:id="1235622594">
          <w:marLeft w:val="0"/>
          <w:marRight w:val="0"/>
          <w:marTop w:val="0"/>
          <w:marBottom w:val="0"/>
          <w:divBdr>
            <w:top w:val="none" w:sz="0" w:space="0" w:color="auto"/>
            <w:left w:val="none" w:sz="0" w:space="0" w:color="auto"/>
            <w:bottom w:val="none" w:sz="0" w:space="0" w:color="auto"/>
            <w:right w:val="none" w:sz="0" w:space="0" w:color="auto"/>
          </w:divBdr>
        </w:div>
        <w:div w:id="290211957">
          <w:marLeft w:val="0"/>
          <w:marRight w:val="0"/>
          <w:marTop w:val="0"/>
          <w:marBottom w:val="0"/>
          <w:divBdr>
            <w:top w:val="none" w:sz="0" w:space="0" w:color="auto"/>
            <w:left w:val="none" w:sz="0" w:space="0" w:color="auto"/>
            <w:bottom w:val="none" w:sz="0" w:space="0" w:color="auto"/>
            <w:right w:val="none" w:sz="0" w:space="0" w:color="auto"/>
          </w:divBdr>
        </w:div>
        <w:div w:id="1424035000">
          <w:marLeft w:val="0"/>
          <w:marRight w:val="0"/>
          <w:marTop w:val="0"/>
          <w:marBottom w:val="0"/>
          <w:divBdr>
            <w:top w:val="none" w:sz="0" w:space="0" w:color="auto"/>
            <w:left w:val="none" w:sz="0" w:space="0" w:color="auto"/>
            <w:bottom w:val="none" w:sz="0" w:space="0" w:color="auto"/>
            <w:right w:val="none" w:sz="0" w:space="0" w:color="auto"/>
          </w:divBdr>
        </w:div>
        <w:div w:id="1741170490">
          <w:marLeft w:val="0"/>
          <w:marRight w:val="0"/>
          <w:marTop w:val="0"/>
          <w:marBottom w:val="0"/>
          <w:divBdr>
            <w:top w:val="none" w:sz="0" w:space="0" w:color="auto"/>
            <w:left w:val="none" w:sz="0" w:space="0" w:color="auto"/>
            <w:bottom w:val="none" w:sz="0" w:space="0" w:color="auto"/>
            <w:right w:val="none" w:sz="0" w:space="0" w:color="auto"/>
          </w:divBdr>
        </w:div>
        <w:div w:id="1697271252">
          <w:marLeft w:val="0"/>
          <w:marRight w:val="0"/>
          <w:marTop w:val="0"/>
          <w:marBottom w:val="0"/>
          <w:divBdr>
            <w:top w:val="none" w:sz="0" w:space="0" w:color="auto"/>
            <w:left w:val="none" w:sz="0" w:space="0" w:color="auto"/>
            <w:bottom w:val="none" w:sz="0" w:space="0" w:color="auto"/>
            <w:right w:val="none" w:sz="0" w:space="0" w:color="auto"/>
          </w:divBdr>
        </w:div>
        <w:div w:id="1452674402">
          <w:marLeft w:val="0"/>
          <w:marRight w:val="0"/>
          <w:marTop w:val="0"/>
          <w:marBottom w:val="0"/>
          <w:divBdr>
            <w:top w:val="none" w:sz="0" w:space="0" w:color="auto"/>
            <w:left w:val="none" w:sz="0" w:space="0" w:color="auto"/>
            <w:bottom w:val="none" w:sz="0" w:space="0" w:color="auto"/>
            <w:right w:val="none" w:sz="0" w:space="0" w:color="auto"/>
          </w:divBdr>
        </w:div>
        <w:div w:id="1656957076">
          <w:marLeft w:val="0"/>
          <w:marRight w:val="0"/>
          <w:marTop w:val="0"/>
          <w:marBottom w:val="0"/>
          <w:divBdr>
            <w:top w:val="none" w:sz="0" w:space="0" w:color="auto"/>
            <w:left w:val="none" w:sz="0" w:space="0" w:color="auto"/>
            <w:bottom w:val="none" w:sz="0" w:space="0" w:color="auto"/>
            <w:right w:val="none" w:sz="0" w:space="0" w:color="auto"/>
          </w:divBdr>
        </w:div>
        <w:div w:id="1180849306">
          <w:marLeft w:val="0"/>
          <w:marRight w:val="0"/>
          <w:marTop w:val="0"/>
          <w:marBottom w:val="0"/>
          <w:divBdr>
            <w:top w:val="none" w:sz="0" w:space="0" w:color="auto"/>
            <w:left w:val="none" w:sz="0" w:space="0" w:color="auto"/>
            <w:bottom w:val="none" w:sz="0" w:space="0" w:color="auto"/>
            <w:right w:val="none" w:sz="0" w:space="0" w:color="auto"/>
          </w:divBdr>
        </w:div>
        <w:div w:id="928849800">
          <w:marLeft w:val="0"/>
          <w:marRight w:val="0"/>
          <w:marTop w:val="0"/>
          <w:marBottom w:val="0"/>
          <w:divBdr>
            <w:top w:val="none" w:sz="0" w:space="0" w:color="auto"/>
            <w:left w:val="none" w:sz="0" w:space="0" w:color="auto"/>
            <w:bottom w:val="none" w:sz="0" w:space="0" w:color="auto"/>
            <w:right w:val="none" w:sz="0" w:space="0" w:color="auto"/>
          </w:divBdr>
        </w:div>
        <w:div w:id="1173377585">
          <w:marLeft w:val="0"/>
          <w:marRight w:val="0"/>
          <w:marTop w:val="0"/>
          <w:marBottom w:val="0"/>
          <w:divBdr>
            <w:top w:val="none" w:sz="0" w:space="0" w:color="auto"/>
            <w:left w:val="none" w:sz="0" w:space="0" w:color="auto"/>
            <w:bottom w:val="none" w:sz="0" w:space="0" w:color="auto"/>
            <w:right w:val="none" w:sz="0" w:space="0" w:color="auto"/>
          </w:divBdr>
        </w:div>
        <w:div w:id="1149055731">
          <w:marLeft w:val="0"/>
          <w:marRight w:val="0"/>
          <w:marTop w:val="0"/>
          <w:marBottom w:val="0"/>
          <w:divBdr>
            <w:top w:val="none" w:sz="0" w:space="0" w:color="auto"/>
            <w:left w:val="none" w:sz="0" w:space="0" w:color="auto"/>
            <w:bottom w:val="none" w:sz="0" w:space="0" w:color="auto"/>
            <w:right w:val="none" w:sz="0" w:space="0" w:color="auto"/>
          </w:divBdr>
        </w:div>
        <w:div w:id="1016272821">
          <w:marLeft w:val="0"/>
          <w:marRight w:val="0"/>
          <w:marTop w:val="0"/>
          <w:marBottom w:val="0"/>
          <w:divBdr>
            <w:top w:val="none" w:sz="0" w:space="0" w:color="auto"/>
            <w:left w:val="none" w:sz="0" w:space="0" w:color="auto"/>
            <w:bottom w:val="none" w:sz="0" w:space="0" w:color="auto"/>
            <w:right w:val="none" w:sz="0" w:space="0" w:color="auto"/>
          </w:divBdr>
        </w:div>
      </w:divsChild>
    </w:div>
    <w:div w:id="122356648">
      <w:bodyDiv w:val="1"/>
      <w:marLeft w:val="0"/>
      <w:marRight w:val="0"/>
      <w:marTop w:val="0"/>
      <w:marBottom w:val="0"/>
      <w:divBdr>
        <w:top w:val="none" w:sz="0" w:space="0" w:color="auto"/>
        <w:left w:val="none" w:sz="0" w:space="0" w:color="auto"/>
        <w:bottom w:val="none" w:sz="0" w:space="0" w:color="auto"/>
        <w:right w:val="none" w:sz="0" w:space="0" w:color="auto"/>
      </w:divBdr>
    </w:div>
    <w:div w:id="214633604">
      <w:bodyDiv w:val="1"/>
      <w:marLeft w:val="0"/>
      <w:marRight w:val="0"/>
      <w:marTop w:val="0"/>
      <w:marBottom w:val="0"/>
      <w:divBdr>
        <w:top w:val="none" w:sz="0" w:space="0" w:color="auto"/>
        <w:left w:val="none" w:sz="0" w:space="0" w:color="auto"/>
        <w:bottom w:val="none" w:sz="0" w:space="0" w:color="auto"/>
        <w:right w:val="none" w:sz="0" w:space="0" w:color="auto"/>
      </w:divBdr>
    </w:div>
    <w:div w:id="837233139">
      <w:bodyDiv w:val="1"/>
      <w:marLeft w:val="0"/>
      <w:marRight w:val="0"/>
      <w:marTop w:val="0"/>
      <w:marBottom w:val="0"/>
      <w:divBdr>
        <w:top w:val="none" w:sz="0" w:space="0" w:color="auto"/>
        <w:left w:val="none" w:sz="0" w:space="0" w:color="auto"/>
        <w:bottom w:val="none" w:sz="0" w:space="0" w:color="auto"/>
        <w:right w:val="none" w:sz="0" w:space="0" w:color="auto"/>
      </w:divBdr>
      <w:divsChild>
        <w:div w:id="887575188">
          <w:marLeft w:val="0"/>
          <w:marRight w:val="0"/>
          <w:marTop w:val="0"/>
          <w:marBottom w:val="0"/>
          <w:divBdr>
            <w:top w:val="none" w:sz="0" w:space="0" w:color="auto"/>
            <w:left w:val="none" w:sz="0" w:space="0" w:color="auto"/>
            <w:bottom w:val="none" w:sz="0" w:space="0" w:color="auto"/>
            <w:right w:val="none" w:sz="0" w:space="0" w:color="auto"/>
          </w:divBdr>
        </w:div>
        <w:div w:id="231739158">
          <w:marLeft w:val="0"/>
          <w:marRight w:val="0"/>
          <w:marTop w:val="0"/>
          <w:marBottom w:val="0"/>
          <w:divBdr>
            <w:top w:val="none" w:sz="0" w:space="0" w:color="auto"/>
            <w:left w:val="none" w:sz="0" w:space="0" w:color="auto"/>
            <w:bottom w:val="none" w:sz="0" w:space="0" w:color="auto"/>
            <w:right w:val="none" w:sz="0" w:space="0" w:color="auto"/>
          </w:divBdr>
        </w:div>
        <w:div w:id="974412951">
          <w:marLeft w:val="0"/>
          <w:marRight w:val="0"/>
          <w:marTop w:val="0"/>
          <w:marBottom w:val="0"/>
          <w:divBdr>
            <w:top w:val="none" w:sz="0" w:space="0" w:color="auto"/>
            <w:left w:val="none" w:sz="0" w:space="0" w:color="auto"/>
            <w:bottom w:val="none" w:sz="0" w:space="0" w:color="auto"/>
            <w:right w:val="none" w:sz="0" w:space="0" w:color="auto"/>
          </w:divBdr>
        </w:div>
      </w:divsChild>
    </w:div>
    <w:div w:id="1114247886">
      <w:bodyDiv w:val="1"/>
      <w:marLeft w:val="0"/>
      <w:marRight w:val="0"/>
      <w:marTop w:val="0"/>
      <w:marBottom w:val="0"/>
      <w:divBdr>
        <w:top w:val="none" w:sz="0" w:space="0" w:color="auto"/>
        <w:left w:val="none" w:sz="0" w:space="0" w:color="auto"/>
        <w:bottom w:val="none" w:sz="0" w:space="0" w:color="auto"/>
        <w:right w:val="none" w:sz="0" w:space="0" w:color="auto"/>
      </w:divBdr>
    </w:div>
    <w:div w:id="1253591631">
      <w:bodyDiv w:val="1"/>
      <w:marLeft w:val="0"/>
      <w:marRight w:val="0"/>
      <w:marTop w:val="0"/>
      <w:marBottom w:val="0"/>
      <w:divBdr>
        <w:top w:val="none" w:sz="0" w:space="0" w:color="auto"/>
        <w:left w:val="none" w:sz="0" w:space="0" w:color="auto"/>
        <w:bottom w:val="none" w:sz="0" w:space="0" w:color="auto"/>
        <w:right w:val="none" w:sz="0" w:space="0" w:color="auto"/>
      </w:divBdr>
    </w:div>
    <w:div w:id="1641380454">
      <w:bodyDiv w:val="1"/>
      <w:marLeft w:val="0"/>
      <w:marRight w:val="0"/>
      <w:marTop w:val="0"/>
      <w:marBottom w:val="0"/>
      <w:divBdr>
        <w:top w:val="none" w:sz="0" w:space="0" w:color="auto"/>
        <w:left w:val="none" w:sz="0" w:space="0" w:color="auto"/>
        <w:bottom w:val="none" w:sz="0" w:space="0" w:color="auto"/>
        <w:right w:val="none" w:sz="0" w:space="0" w:color="auto"/>
      </w:divBdr>
    </w:div>
    <w:div w:id="1642155876">
      <w:bodyDiv w:val="1"/>
      <w:marLeft w:val="0"/>
      <w:marRight w:val="0"/>
      <w:marTop w:val="0"/>
      <w:marBottom w:val="0"/>
      <w:divBdr>
        <w:top w:val="none" w:sz="0" w:space="0" w:color="auto"/>
        <w:left w:val="none" w:sz="0" w:space="0" w:color="auto"/>
        <w:bottom w:val="none" w:sz="0" w:space="0" w:color="auto"/>
        <w:right w:val="none" w:sz="0" w:space="0" w:color="auto"/>
      </w:divBdr>
    </w:div>
    <w:div w:id="1798059310">
      <w:bodyDiv w:val="1"/>
      <w:marLeft w:val="0"/>
      <w:marRight w:val="0"/>
      <w:marTop w:val="0"/>
      <w:marBottom w:val="0"/>
      <w:divBdr>
        <w:top w:val="none" w:sz="0" w:space="0" w:color="auto"/>
        <w:left w:val="none" w:sz="0" w:space="0" w:color="auto"/>
        <w:bottom w:val="none" w:sz="0" w:space="0" w:color="auto"/>
        <w:right w:val="none" w:sz="0" w:space="0" w:color="auto"/>
      </w:divBdr>
      <w:divsChild>
        <w:div w:id="659893741">
          <w:marLeft w:val="0"/>
          <w:marRight w:val="0"/>
          <w:marTop w:val="0"/>
          <w:marBottom w:val="0"/>
          <w:divBdr>
            <w:top w:val="none" w:sz="0" w:space="0" w:color="auto"/>
            <w:left w:val="none" w:sz="0" w:space="0" w:color="auto"/>
            <w:bottom w:val="none" w:sz="0" w:space="0" w:color="auto"/>
            <w:right w:val="none" w:sz="0" w:space="0" w:color="auto"/>
          </w:divBdr>
        </w:div>
      </w:divsChild>
    </w:div>
    <w:div w:id="1836795624">
      <w:bodyDiv w:val="1"/>
      <w:marLeft w:val="0"/>
      <w:marRight w:val="0"/>
      <w:marTop w:val="0"/>
      <w:marBottom w:val="0"/>
      <w:divBdr>
        <w:top w:val="none" w:sz="0" w:space="0" w:color="auto"/>
        <w:left w:val="none" w:sz="0" w:space="0" w:color="auto"/>
        <w:bottom w:val="none" w:sz="0" w:space="0" w:color="auto"/>
        <w:right w:val="none" w:sz="0" w:space="0" w:color="auto"/>
      </w:divBdr>
    </w:div>
    <w:div w:id="1900633194">
      <w:bodyDiv w:val="1"/>
      <w:marLeft w:val="0"/>
      <w:marRight w:val="0"/>
      <w:marTop w:val="0"/>
      <w:marBottom w:val="0"/>
      <w:divBdr>
        <w:top w:val="none" w:sz="0" w:space="0" w:color="auto"/>
        <w:left w:val="none" w:sz="0" w:space="0" w:color="auto"/>
        <w:bottom w:val="none" w:sz="0" w:space="0" w:color="auto"/>
        <w:right w:val="none" w:sz="0" w:space="0" w:color="auto"/>
      </w:divBdr>
      <w:divsChild>
        <w:div w:id="60759307">
          <w:marLeft w:val="0"/>
          <w:marRight w:val="0"/>
          <w:marTop w:val="0"/>
          <w:marBottom w:val="0"/>
          <w:divBdr>
            <w:top w:val="none" w:sz="0" w:space="0" w:color="auto"/>
            <w:left w:val="none" w:sz="0" w:space="0" w:color="auto"/>
            <w:bottom w:val="none" w:sz="0" w:space="0" w:color="auto"/>
            <w:right w:val="none" w:sz="0" w:space="0" w:color="auto"/>
          </w:divBdr>
        </w:div>
        <w:div w:id="750468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F1A42-3940-44A2-8F0E-2981F086D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2809</Words>
  <Characters>17698</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Jonas Däster</cp:lastModifiedBy>
  <cp:revision>5</cp:revision>
  <cp:lastPrinted>2013-11-01T10:49:00Z</cp:lastPrinted>
  <dcterms:created xsi:type="dcterms:W3CDTF">2013-11-01T09:35:00Z</dcterms:created>
  <dcterms:modified xsi:type="dcterms:W3CDTF">2013-11-01T16:47:00Z</dcterms:modified>
</cp:coreProperties>
</file>